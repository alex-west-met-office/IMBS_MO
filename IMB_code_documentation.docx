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3D47" w14:textId="77777777" w:rsidR="00197C57" w:rsidRDefault="00197C57" w:rsidP="00197C57">
      <w:pPr>
        <w:jc w:val="center"/>
        <w:rPr>
          <w:b/>
        </w:rPr>
      </w:pPr>
      <w:r>
        <w:rPr>
          <w:b/>
        </w:rPr>
        <w:t>Documentation of Met Office Hadley Centre code for reading and processing of data from CRREL ice mass balance buoys</w:t>
      </w:r>
    </w:p>
    <w:p w14:paraId="3E399C4B" w14:textId="51E11C06" w:rsidR="00197C57" w:rsidRDefault="00197C57" w:rsidP="00197C57">
      <w:pPr>
        <w:jc w:val="center"/>
      </w:pPr>
      <w:r>
        <w:t>Version 2</w:t>
      </w:r>
    </w:p>
    <w:p w14:paraId="432DB85F" w14:textId="7A2412CF" w:rsidR="00197C57" w:rsidRDefault="00197C57" w:rsidP="00197C57">
      <w:pPr>
        <w:jc w:val="center"/>
      </w:pPr>
      <w:r>
        <w:t>Alex West, February 2020</w:t>
      </w:r>
    </w:p>
    <w:p w14:paraId="4C06E728" w14:textId="77777777" w:rsidR="00197C57" w:rsidRPr="004F266E" w:rsidRDefault="00197C57" w:rsidP="00197C57">
      <w:pPr>
        <w:pStyle w:val="ListParagraph"/>
        <w:numPr>
          <w:ilvl w:val="0"/>
          <w:numId w:val="3"/>
        </w:numPr>
        <w:rPr>
          <w:b/>
        </w:rPr>
      </w:pPr>
      <w:r w:rsidRPr="004F266E">
        <w:rPr>
          <w:b/>
        </w:rPr>
        <w:t>Background</w:t>
      </w:r>
    </w:p>
    <w:p w14:paraId="3FDED0C8" w14:textId="77777777" w:rsidR="00197C57" w:rsidRDefault="00197C57" w:rsidP="00197C57">
      <w:r>
        <w:t xml:space="preserve">The CRREL ice mass balance buoys (IMBs) are a network of devices frozen into sea ice in the Arctic Ocean from 1993-2017 which measure ice surface and base elevation, temperature at 10cm intervals in the ice, latitude-longitude position, and sometimes other variables (e.g. surface air temperature and pressure). Data from the IMBs, of which there are over 100, is stored in a series of comma-delimited CSV files at </w:t>
      </w:r>
      <w:r w:rsidRPr="002810C6">
        <w:t>http://imb-crrel-dartmouth.org</w:t>
      </w:r>
      <w:r>
        <w:t>. However, file format varies greatly, making processing of this data difficult. Examples of problems encountered include</w:t>
      </w:r>
    </w:p>
    <w:p w14:paraId="61FC6E08" w14:textId="77777777" w:rsidR="00197C57" w:rsidRDefault="00197C57" w:rsidP="00197C57">
      <w:pPr>
        <w:pStyle w:val="ListParagraph"/>
        <w:numPr>
          <w:ilvl w:val="0"/>
          <w:numId w:val="1"/>
        </w:numPr>
      </w:pPr>
      <w:r>
        <w:t>Identical variables named differently, e.g. ice base can be labelled ‘Bottom of Ice Position’ or ‘Ice Bottom Position(m)’ amongst other names</w:t>
      </w:r>
    </w:p>
    <w:p w14:paraId="2C161FE5" w14:textId="77777777" w:rsidR="00197C57" w:rsidRDefault="00197C57" w:rsidP="00197C57">
      <w:pPr>
        <w:pStyle w:val="ListParagraph"/>
        <w:numPr>
          <w:ilvl w:val="0"/>
          <w:numId w:val="1"/>
        </w:numPr>
      </w:pPr>
      <w:r>
        <w:t>Date format varies between British and American</w:t>
      </w:r>
    </w:p>
    <w:p w14:paraId="67D258C0" w14:textId="77777777" w:rsidR="00197C57" w:rsidRDefault="00197C57" w:rsidP="00197C57">
      <w:pPr>
        <w:pStyle w:val="ListParagraph"/>
        <w:numPr>
          <w:ilvl w:val="0"/>
          <w:numId w:val="1"/>
        </w:numPr>
      </w:pPr>
      <w:r>
        <w:t>For some IMBs longitude is determined by a number between -180 and 180, for other IMBs by a number between 0-180 and an E/W marker</w:t>
      </w:r>
    </w:p>
    <w:p w14:paraId="0BA39F4F" w14:textId="77777777" w:rsidR="00197C57" w:rsidRDefault="00197C57" w:rsidP="00197C57">
      <w:pPr>
        <w:pStyle w:val="ListParagraph"/>
        <w:numPr>
          <w:ilvl w:val="0"/>
          <w:numId w:val="1"/>
        </w:numPr>
      </w:pPr>
      <w:r>
        <w:t>Data units vary between buoys: sometimes elevation is reported in m, sometimes in cm</w:t>
      </w:r>
    </w:p>
    <w:p w14:paraId="1F236036" w14:textId="1F93AB53" w:rsidR="00197C57" w:rsidRDefault="00197C57" w:rsidP="00197C57">
      <w:r>
        <w:t>Over the period 2014-20</w:t>
      </w:r>
      <w:r w:rsidR="005A6FFB">
        <w:t>20</w:t>
      </w:r>
      <w:r>
        <w:t>, code was developed at the Met Office Hadley Centre to enable easy reading and processing of data from these files. This is documented here.</w:t>
      </w:r>
    </w:p>
    <w:p w14:paraId="2B2EA82C" w14:textId="77777777" w:rsidR="00197C57" w:rsidRDefault="00197C57" w:rsidP="00197C57"/>
    <w:p w14:paraId="37F66E6F" w14:textId="77777777" w:rsidR="00197C57" w:rsidRPr="004F266E" w:rsidRDefault="00197C57" w:rsidP="00197C57">
      <w:pPr>
        <w:pStyle w:val="ListParagraph"/>
        <w:numPr>
          <w:ilvl w:val="0"/>
          <w:numId w:val="3"/>
        </w:numPr>
        <w:rPr>
          <w:b/>
        </w:rPr>
      </w:pPr>
      <w:r w:rsidRPr="004F266E">
        <w:rPr>
          <w:b/>
        </w:rPr>
        <w:t>Overview</w:t>
      </w:r>
    </w:p>
    <w:p w14:paraId="26B70DB4" w14:textId="799E4A7D" w:rsidR="004C70C6" w:rsidRDefault="00197C57" w:rsidP="00197C57">
      <w:r>
        <w:t>The basic code for reading and processing of the IMB data is written in Python</w:t>
      </w:r>
      <w:r w:rsidR="005A6FFB">
        <w:t xml:space="preserve"> 3</w:t>
      </w:r>
      <w:r>
        <w:t xml:space="preserve"> and is contained in </w:t>
      </w:r>
      <w:r w:rsidR="004C70C6">
        <w:t xml:space="preserve">2 </w:t>
      </w:r>
      <w:r w:rsidR="005A6FFB">
        <w:t xml:space="preserve">repositories </w:t>
      </w:r>
      <w:r w:rsidR="004C70C6">
        <w:t>which process the IMB data in stages:</w:t>
      </w:r>
    </w:p>
    <w:p w14:paraId="7E2A7F72" w14:textId="18B6E0B4" w:rsidR="004C70C6" w:rsidRDefault="004C70C6" w:rsidP="004C70C6">
      <w:pPr>
        <w:rPr>
          <w:b/>
          <w:bCs/>
        </w:rPr>
      </w:pPr>
      <w:r>
        <w:rPr>
          <w:b/>
          <w:bCs/>
        </w:rPr>
        <w:t xml:space="preserve">2.1 Stage 1: </w:t>
      </w:r>
      <w:proofErr w:type="spellStart"/>
      <w:r w:rsidRPr="004C70C6">
        <w:rPr>
          <w:b/>
          <w:bCs/>
        </w:rPr>
        <w:t>reading_interpolating_qc</w:t>
      </w:r>
      <w:proofErr w:type="spellEnd"/>
    </w:p>
    <w:p w14:paraId="50BF045A" w14:textId="77777777" w:rsidR="004C70C6" w:rsidRDefault="004C70C6" w:rsidP="004C70C6">
      <w:r>
        <w:t xml:space="preserve">For each IMB, </w:t>
      </w:r>
      <w:r w:rsidRPr="004C70C6">
        <w:t>this code</w:t>
      </w:r>
      <w:r>
        <w:t xml:space="preserve"> performs the following tasks:</w:t>
      </w:r>
    </w:p>
    <w:p w14:paraId="789502A8" w14:textId="77777777" w:rsidR="004C70C6" w:rsidRPr="004C70C6" w:rsidRDefault="004C70C6" w:rsidP="004C70C6">
      <w:pPr>
        <w:pStyle w:val="ListParagraph"/>
        <w:numPr>
          <w:ilvl w:val="0"/>
          <w:numId w:val="6"/>
        </w:numPr>
        <w:rPr>
          <w:b/>
          <w:bCs/>
        </w:rPr>
      </w:pPr>
      <w:r w:rsidRPr="004C70C6">
        <w:t>takes</w:t>
      </w:r>
      <w:r w:rsidRPr="004C70C6">
        <w:rPr>
          <w:b/>
          <w:bCs/>
        </w:rPr>
        <w:t xml:space="preserve"> </w:t>
      </w:r>
      <w:r>
        <w:t>the raw IMB data as input, reading all data into a single Python structure</w:t>
      </w:r>
    </w:p>
    <w:p w14:paraId="1E964C17" w14:textId="1FAF57D6" w:rsidR="004C70C6" w:rsidRPr="004C70C6" w:rsidRDefault="004C70C6" w:rsidP="004C70C6">
      <w:pPr>
        <w:pStyle w:val="ListParagraph"/>
        <w:numPr>
          <w:ilvl w:val="0"/>
          <w:numId w:val="6"/>
        </w:numPr>
        <w:rPr>
          <w:b/>
          <w:bCs/>
        </w:rPr>
      </w:pPr>
      <w:r>
        <w:t>performs basic quality control of the temperature data</w:t>
      </w:r>
    </w:p>
    <w:p w14:paraId="24C9786C" w14:textId="0FF2AFBE" w:rsidR="004C70C6" w:rsidRPr="004C70C6" w:rsidRDefault="004C70C6" w:rsidP="004C70C6">
      <w:pPr>
        <w:pStyle w:val="ListParagraph"/>
        <w:numPr>
          <w:ilvl w:val="0"/>
          <w:numId w:val="6"/>
        </w:numPr>
        <w:rPr>
          <w:b/>
          <w:bCs/>
        </w:rPr>
      </w:pPr>
      <w:r>
        <w:t>performs standard arithmetic operations allowing the production of a standardised set of elevation time series (surface height, interface height, base height, snow depth and ice thickness)</w:t>
      </w:r>
    </w:p>
    <w:p w14:paraId="6C4CD1A1" w14:textId="5E70BD8C" w:rsidR="004C70C6" w:rsidRPr="004C70C6" w:rsidRDefault="004C70C6" w:rsidP="004C70C6">
      <w:pPr>
        <w:pStyle w:val="ListParagraph"/>
        <w:numPr>
          <w:ilvl w:val="0"/>
          <w:numId w:val="6"/>
        </w:numPr>
        <w:rPr>
          <w:b/>
          <w:bCs/>
        </w:rPr>
      </w:pPr>
      <w:r>
        <w:t>produces elevation time series ‘regularised’ to temperature measurement times</w:t>
      </w:r>
    </w:p>
    <w:p w14:paraId="26249BD2" w14:textId="6F27B577" w:rsidR="004C70C6" w:rsidRPr="004C70C6" w:rsidRDefault="004C70C6" w:rsidP="004C70C6">
      <w:pPr>
        <w:pStyle w:val="ListParagraph"/>
        <w:numPr>
          <w:ilvl w:val="0"/>
          <w:numId w:val="6"/>
        </w:numPr>
        <w:rPr>
          <w:b/>
          <w:bCs/>
        </w:rPr>
      </w:pPr>
      <w:r>
        <w:t>produces time series of temperature statistics estimated at specific points, or over specific depths, in the snow-ice column, for later use in calculating energy fluxes</w:t>
      </w:r>
    </w:p>
    <w:p w14:paraId="616982F3" w14:textId="54D3E680" w:rsidR="004C70C6" w:rsidRPr="004C70C6" w:rsidRDefault="004C70C6" w:rsidP="004C70C6">
      <w:pPr>
        <w:pStyle w:val="ListParagraph"/>
        <w:numPr>
          <w:ilvl w:val="0"/>
          <w:numId w:val="6"/>
        </w:numPr>
        <w:rPr>
          <w:b/>
          <w:bCs/>
        </w:rPr>
      </w:pPr>
      <w:r>
        <w:t>saves all regularised time series to a netCDF4 file.</w:t>
      </w:r>
    </w:p>
    <w:p w14:paraId="03F778FC" w14:textId="33C94192" w:rsidR="00197C57" w:rsidRDefault="004C70C6" w:rsidP="00197C57">
      <w:r>
        <w:t xml:space="preserve">A driver routine </w:t>
      </w:r>
      <w:r>
        <w:rPr>
          <w:b/>
          <w:bCs/>
        </w:rPr>
        <w:t xml:space="preserve">buoys_run.py </w:t>
      </w:r>
      <w:r>
        <w:t xml:space="preserve">performs this process for all IMBs, using the </w:t>
      </w:r>
      <w:r w:rsidR="00197C57">
        <w:t>modules:</w:t>
      </w:r>
    </w:p>
    <w:p w14:paraId="47E91B29" w14:textId="77777777" w:rsidR="00197C57" w:rsidRDefault="00197C57" w:rsidP="00197C57">
      <w:pPr>
        <w:pStyle w:val="ListParagraph"/>
        <w:numPr>
          <w:ilvl w:val="0"/>
          <w:numId w:val="2"/>
        </w:numPr>
      </w:pPr>
      <w:r>
        <w:rPr>
          <w:b/>
        </w:rPr>
        <w:lastRenderedPageBreak/>
        <w:t xml:space="preserve">buoys.py </w:t>
      </w:r>
      <w:r>
        <w:t>– defines basic class for holding all data from an IMB</w:t>
      </w:r>
    </w:p>
    <w:p w14:paraId="54C3D5E6" w14:textId="77777777" w:rsidR="00197C57" w:rsidRDefault="00197C57" w:rsidP="00197C57">
      <w:pPr>
        <w:pStyle w:val="ListParagraph"/>
        <w:numPr>
          <w:ilvl w:val="0"/>
          <w:numId w:val="2"/>
        </w:numPr>
      </w:pPr>
      <w:r>
        <w:rPr>
          <w:b/>
        </w:rPr>
        <w:t xml:space="preserve">data_series.py </w:t>
      </w:r>
      <w:r>
        <w:t>– defines sub-class for holding a single timeseries from an IMB, and contains code for reading such a series from the IMB source files</w:t>
      </w:r>
    </w:p>
    <w:p w14:paraId="77F1C8DE" w14:textId="77777777" w:rsidR="00197C57" w:rsidRDefault="00197C57" w:rsidP="00197C57">
      <w:pPr>
        <w:pStyle w:val="ListParagraph"/>
        <w:numPr>
          <w:ilvl w:val="0"/>
          <w:numId w:val="2"/>
        </w:numPr>
      </w:pPr>
      <w:r>
        <w:rPr>
          <w:b/>
        </w:rPr>
        <w:t xml:space="preserve">temp_series.py </w:t>
      </w:r>
      <w:r>
        <w:t>– defines sub-class for holding the 2D temperature data from an IMB</w:t>
      </w:r>
    </w:p>
    <w:p w14:paraId="11B3F792" w14:textId="77777777" w:rsidR="00197C57" w:rsidRDefault="00197C57" w:rsidP="00197C57">
      <w:pPr>
        <w:pStyle w:val="ListParagraph"/>
        <w:numPr>
          <w:ilvl w:val="0"/>
          <w:numId w:val="2"/>
        </w:numPr>
      </w:pPr>
      <w:r>
        <w:rPr>
          <w:b/>
        </w:rPr>
        <w:t xml:space="preserve">linekey.py – </w:t>
      </w:r>
      <w:r>
        <w:t>defines a class to describe the format of a single IMB file which is used to read data</w:t>
      </w:r>
    </w:p>
    <w:p w14:paraId="402D4686" w14:textId="77777777" w:rsidR="00197C57" w:rsidRDefault="00197C57" w:rsidP="00197C57">
      <w:pPr>
        <w:pStyle w:val="ListParagraph"/>
        <w:numPr>
          <w:ilvl w:val="0"/>
          <w:numId w:val="2"/>
        </w:numPr>
      </w:pPr>
      <w:r>
        <w:rPr>
          <w:b/>
        </w:rPr>
        <w:t xml:space="preserve">dictionaries.py – </w:t>
      </w:r>
      <w:r>
        <w:t xml:space="preserve">defines two dictionaries which help the code identify </w:t>
      </w:r>
      <w:proofErr w:type="gramStart"/>
      <w:r>
        <w:t>particular variables</w:t>
      </w:r>
      <w:proofErr w:type="gramEnd"/>
      <w:r>
        <w:t xml:space="preserve"> in IMB source files</w:t>
      </w:r>
    </w:p>
    <w:p w14:paraId="23F75C25" w14:textId="77777777" w:rsidR="00197C57" w:rsidRDefault="00197C57" w:rsidP="00197C57">
      <w:pPr>
        <w:pStyle w:val="ListParagraph"/>
        <w:numPr>
          <w:ilvl w:val="0"/>
          <w:numId w:val="2"/>
        </w:numPr>
      </w:pPr>
      <w:r>
        <w:rPr>
          <w:b/>
        </w:rPr>
        <w:t xml:space="preserve">functions.py – </w:t>
      </w:r>
      <w:r>
        <w:t>contains various auxiliary functions used for data processing</w:t>
      </w:r>
    </w:p>
    <w:p w14:paraId="6396CCA2" w14:textId="77777777" w:rsidR="00197C57" w:rsidRDefault="00197C57" w:rsidP="00197C57">
      <w:pPr>
        <w:pStyle w:val="ListParagraph"/>
        <w:numPr>
          <w:ilvl w:val="0"/>
          <w:numId w:val="2"/>
        </w:numPr>
      </w:pPr>
      <w:r>
        <w:rPr>
          <w:b/>
        </w:rPr>
        <w:t xml:space="preserve">tprof.py </w:t>
      </w:r>
      <w:r>
        <w:t>– contains various functions used for manipulation of individual temperature profile data</w:t>
      </w:r>
    </w:p>
    <w:p w14:paraId="2B3550D9" w14:textId="3AD722BF" w:rsidR="00197C57" w:rsidRDefault="00197C57" w:rsidP="00197C57">
      <w:r>
        <w:t xml:space="preserve">In addition, a text file called </w:t>
      </w:r>
      <w:r>
        <w:rPr>
          <w:b/>
        </w:rPr>
        <w:t xml:space="preserve">mday_flag.txt </w:t>
      </w:r>
      <w:r>
        <w:t xml:space="preserve">contains a list of buoys for which date is in DD-MM-YYYY format (as opposed to MM-DD-YYYY format), as it appeared very difficult to detect this automatically from an individual IMB source file in an efficient way; and a text file called </w:t>
      </w:r>
      <w:r>
        <w:rPr>
          <w:b/>
        </w:rPr>
        <w:t xml:space="preserve">temp_flag.txt </w:t>
      </w:r>
      <w:r>
        <w:t xml:space="preserve">contains information about spurious temperature data. </w:t>
      </w:r>
    </w:p>
    <w:p w14:paraId="6A5CCC8E" w14:textId="570811B8" w:rsidR="004C70C6" w:rsidRDefault="004C70C6" w:rsidP="00197C57">
      <w:pPr>
        <w:rPr>
          <w:b/>
          <w:bCs/>
        </w:rPr>
      </w:pPr>
      <w:r>
        <w:rPr>
          <w:b/>
          <w:bCs/>
        </w:rPr>
        <w:t xml:space="preserve">2.2 Stage 2: </w:t>
      </w:r>
      <w:proofErr w:type="spellStart"/>
      <w:r>
        <w:rPr>
          <w:b/>
          <w:bCs/>
        </w:rPr>
        <w:t>time_mean_variables</w:t>
      </w:r>
      <w:proofErr w:type="spellEnd"/>
    </w:p>
    <w:p w14:paraId="6B9CA9B7" w14:textId="68C69ADA" w:rsidR="004C70C6" w:rsidRPr="004C70C6" w:rsidRDefault="004C70C6" w:rsidP="00197C57">
      <w:r>
        <w:t xml:space="preserve">This code takes as input the processed data produced by Stage </w:t>
      </w:r>
      <w:proofErr w:type="gramStart"/>
      <w:r>
        <w:t>1, and</w:t>
      </w:r>
      <w:proofErr w:type="gramEnd"/>
      <w:r>
        <w:t xml:space="preserve"> uses this to produce monthly mean fluxes of top melt, basal melt, basal growth, top conduction, basal conduction and ocean heat flux. These variables are saved to a single netCDF4 file. Each variable has 2 dimensions: a record dimension (with each record corresponding to a single month of valid data from a single IMB) and a salinity dimension (as salinity is a fundamental unknown affecting </w:t>
      </w:r>
      <w:proofErr w:type="gramStart"/>
      <w:r>
        <w:t>all of</w:t>
      </w:r>
      <w:proofErr w:type="gramEnd"/>
      <w:r>
        <w:t xml:space="preserve"> the heat fluxes). </w:t>
      </w:r>
    </w:p>
    <w:p w14:paraId="376B612F" w14:textId="4AE54D63" w:rsidR="00197C57" w:rsidRDefault="004C70C6" w:rsidP="00197C57">
      <w:r>
        <w:t xml:space="preserve">A driver routine </w:t>
      </w:r>
      <w:r>
        <w:rPr>
          <w:b/>
          <w:bCs/>
        </w:rPr>
        <w:t xml:space="preserve">all_variables_monthly.py </w:t>
      </w:r>
      <w:r>
        <w:t>controls the production of this dataset, using the modules</w:t>
      </w:r>
    </w:p>
    <w:p w14:paraId="59D6B684" w14:textId="5B8D1377" w:rsidR="004C70C6" w:rsidRDefault="004C70C6" w:rsidP="004C70C6">
      <w:pPr>
        <w:pStyle w:val="ListParagraph"/>
        <w:numPr>
          <w:ilvl w:val="0"/>
          <w:numId w:val="7"/>
        </w:numPr>
      </w:pPr>
      <w:r>
        <w:rPr>
          <w:b/>
          <w:bCs/>
        </w:rPr>
        <w:t xml:space="preserve">imb_calc.py – </w:t>
      </w:r>
      <w:r>
        <w:t>contains a series of functions each of which correspond to a flux</w:t>
      </w:r>
      <w:r w:rsidR="00EA2DCD">
        <w:t xml:space="preserve"> to be calculated, two larger functions for calculating auxiliary variables such as conductivity and heat capacity, and a function to control error handling.</w:t>
      </w:r>
    </w:p>
    <w:p w14:paraId="4E30B131" w14:textId="04E23039" w:rsidR="00047BED" w:rsidRDefault="00047BED" w:rsidP="004C70C6">
      <w:pPr>
        <w:pStyle w:val="ListParagraph"/>
        <w:numPr>
          <w:ilvl w:val="0"/>
          <w:numId w:val="7"/>
        </w:numPr>
      </w:pPr>
      <w:r>
        <w:rPr>
          <w:b/>
          <w:bCs/>
        </w:rPr>
        <w:t xml:space="preserve">difference_functions.py – </w:t>
      </w:r>
      <w:r>
        <w:t>functions to calculate rates of change of data series</w:t>
      </w:r>
    </w:p>
    <w:p w14:paraId="22B5A9CB" w14:textId="1FE26BC3" w:rsidR="00EA2DCD" w:rsidRDefault="00EA2DCD" w:rsidP="004C70C6">
      <w:pPr>
        <w:pStyle w:val="ListParagraph"/>
        <w:numPr>
          <w:ilvl w:val="0"/>
          <w:numId w:val="7"/>
        </w:numPr>
      </w:pPr>
      <w:r>
        <w:rPr>
          <w:b/>
          <w:bCs/>
        </w:rPr>
        <w:t xml:space="preserve">nc_functions.py </w:t>
      </w:r>
      <w:r>
        <w:t>– contains all code relating to setting up the output file</w:t>
      </w:r>
    </w:p>
    <w:p w14:paraId="4C4CD355" w14:textId="6E2D61B8" w:rsidR="00EA2DCD" w:rsidRDefault="00EA2DCD" w:rsidP="004C70C6">
      <w:pPr>
        <w:pStyle w:val="ListParagraph"/>
        <w:numPr>
          <w:ilvl w:val="0"/>
          <w:numId w:val="7"/>
        </w:numPr>
      </w:pPr>
      <w:r>
        <w:rPr>
          <w:b/>
          <w:bCs/>
        </w:rPr>
        <w:t>scientific_constants.py –</w:t>
      </w:r>
      <w:r>
        <w:t xml:space="preserve"> defines all scientific constants used in imb_calc.py</w:t>
      </w:r>
    </w:p>
    <w:p w14:paraId="07D538C3" w14:textId="63317A2F" w:rsidR="00EA2DCD" w:rsidRPr="004C70C6" w:rsidRDefault="00EA2DCD" w:rsidP="004C70C6">
      <w:pPr>
        <w:pStyle w:val="ListParagraph"/>
        <w:numPr>
          <w:ilvl w:val="0"/>
          <w:numId w:val="7"/>
        </w:numPr>
      </w:pPr>
      <w:r>
        <w:rPr>
          <w:b/>
          <w:bCs/>
        </w:rPr>
        <w:t xml:space="preserve">parameters.py – </w:t>
      </w:r>
      <w:r>
        <w:t xml:space="preserve">defines all parameters that can be chosen by the user in calculating the monthly fluxes, e.g. conductivity scheme, layer over which to calculate conduction. These are written as attributes to the final </w:t>
      </w:r>
      <w:proofErr w:type="spellStart"/>
      <w:r>
        <w:t>netCDF</w:t>
      </w:r>
      <w:proofErr w:type="spellEnd"/>
      <w:r>
        <w:t xml:space="preserve"> file.</w:t>
      </w:r>
    </w:p>
    <w:p w14:paraId="51E8D7A9" w14:textId="77777777" w:rsidR="004C70C6" w:rsidRDefault="004C70C6" w:rsidP="00197C57"/>
    <w:p w14:paraId="2D7C2570" w14:textId="77777777" w:rsidR="00197C57" w:rsidRDefault="00197C57" w:rsidP="00197C57">
      <w:pPr>
        <w:pStyle w:val="ListParagraph"/>
        <w:numPr>
          <w:ilvl w:val="0"/>
          <w:numId w:val="3"/>
        </w:numPr>
        <w:rPr>
          <w:b/>
        </w:rPr>
      </w:pPr>
      <w:r>
        <w:rPr>
          <w:b/>
        </w:rPr>
        <w:t>Reading and analysing one-dimensional IMB data</w:t>
      </w:r>
    </w:p>
    <w:p w14:paraId="0EB4F99B" w14:textId="77777777" w:rsidR="00197C57" w:rsidRDefault="00197C57" w:rsidP="00197C57">
      <w:r>
        <w:t xml:space="preserve">This section describes the reading of all IMB data except temperature, which as a 2D field has its own separate </w:t>
      </w:r>
      <w:proofErr w:type="gramStart"/>
      <w:r>
        <w:t>system, and</w:t>
      </w:r>
      <w:proofErr w:type="gramEnd"/>
      <w:r>
        <w:t xml:space="preserve"> is described in Section 4.</w:t>
      </w:r>
    </w:p>
    <w:p w14:paraId="4FD86076" w14:textId="77777777" w:rsidR="00197C57" w:rsidRPr="00C0292F" w:rsidRDefault="00197C57" w:rsidP="00197C57"/>
    <w:p w14:paraId="3AF96EB3" w14:textId="77777777" w:rsidR="00197C57" w:rsidRPr="00C0292F" w:rsidRDefault="00197C57" w:rsidP="00197C57">
      <w:pPr>
        <w:pStyle w:val="ListParagraph"/>
        <w:numPr>
          <w:ilvl w:val="1"/>
          <w:numId w:val="3"/>
        </w:numPr>
        <w:rPr>
          <w:b/>
        </w:rPr>
      </w:pPr>
      <w:r w:rsidRPr="00C0292F">
        <w:rPr>
          <w:b/>
        </w:rPr>
        <w:t>Top level view</w:t>
      </w:r>
    </w:p>
    <w:p w14:paraId="0E18AF15" w14:textId="77777777" w:rsidR="00197C57" w:rsidRDefault="00197C57" w:rsidP="00197C57">
      <w:r>
        <w:lastRenderedPageBreak/>
        <w:t>The code can be used to read and plot a time series for an IMB in the following way (in this case, surface elevation from the buoy 2012L):</w:t>
      </w:r>
    </w:p>
    <w:p w14:paraId="64017B3D" w14:textId="77777777" w:rsidR="00197C57" w:rsidRDefault="00197C57" w:rsidP="00197C57">
      <w:pPr>
        <w:spacing w:after="0"/>
        <w:rPr>
          <w:rFonts w:ascii="Courier New" w:hAnsi="Courier New" w:cs="Courier New"/>
        </w:rPr>
      </w:pPr>
      <w:r>
        <w:rPr>
          <w:rFonts w:ascii="Courier New" w:hAnsi="Courier New" w:cs="Courier New"/>
        </w:rPr>
        <w:t>import buoys</w:t>
      </w:r>
    </w:p>
    <w:p w14:paraId="27E1BF5C" w14:textId="77777777" w:rsidR="00197C57" w:rsidRDefault="00197C57" w:rsidP="00197C57">
      <w:pPr>
        <w:spacing w:after="0"/>
        <w:rPr>
          <w:rFonts w:ascii="Courier New" w:hAnsi="Courier New" w:cs="Courier New"/>
        </w:rPr>
      </w:pPr>
      <w:proofErr w:type="spellStart"/>
      <w:r>
        <w:rPr>
          <w:rFonts w:ascii="Courier New" w:hAnsi="Courier New" w:cs="Courier New"/>
        </w:rPr>
        <w:t>buoy_str</w:t>
      </w:r>
      <w:proofErr w:type="spellEnd"/>
      <w:r>
        <w:rPr>
          <w:rFonts w:ascii="Courier New" w:hAnsi="Courier New" w:cs="Courier New"/>
        </w:rPr>
        <w:t xml:space="preserve"> = </w:t>
      </w:r>
      <w:proofErr w:type="spellStart"/>
      <w:proofErr w:type="gramStart"/>
      <w:r>
        <w:rPr>
          <w:rFonts w:ascii="Courier New" w:hAnsi="Courier New" w:cs="Courier New"/>
        </w:rPr>
        <w:t>buoys.buoy</w:t>
      </w:r>
      <w:proofErr w:type="spellEnd"/>
      <w:proofErr w:type="gramEnd"/>
      <w:r>
        <w:rPr>
          <w:rFonts w:ascii="Courier New" w:hAnsi="Courier New" w:cs="Courier New"/>
        </w:rPr>
        <w:t>(‘2012L’)</w:t>
      </w:r>
    </w:p>
    <w:p w14:paraId="1A76EAFD" w14:textId="77777777" w:rsidR="00197C57" w:rsidRDefault="00197C57" w:rsidP="00197C57">
      <w:pPr>
        <w:rPr>
          <w:rFonts w:ascii="Courier New" w:hAnsi="Courier New" w:cs="Courier New"/>
        </w:rPr>
      </w:pPr>
      <w:proofErr w:type="spellStart"/>
      <w:r>
        <w:rPr>
          <w:rFonts w:ascii="Courier New" w:hAnsi="Courier New" w:cs="Courier New"/>
        </w:rPr>
        <w:t>buoy_</w:t>
      </w:r>
      <w:proofErr w:type="gramStart"/>
      <w:r>
        <w:rPr>
          <w:rFonts w:ascii="Courier New" w:hAnsi="Courier New" w:cs="Courier New"/>
        </w:rPr>
        <w:t>str.extract</w:t>
      </w:r>
      <w:proofErr w:type="gramEnd"/>
      <w:r>
        <w:rPr>
          <w:rFonts w:ascii="Courier New" w:hAnsi="Courier New" w:cs="Courier New"/>
        </w:rPr>
        <w:t>_data</w:t>
      </w:r>
      <w:proofErr w:type="spellEnd"/>
      <w:r>
        <w:rPr>
          <w:rFonts w:ascii="Courier New" w:hAnsi="Courier New" w:cs="Courier New"/>
        </w:rPr>
        <w:t>(‘surface’)</w:t>
      </w:r>
    </w:p>
    <w:p w14:paraId="5F21B916" w14:textId="77777777" w:rsidR="00197C57" w:rsidRDefault="00197C57" w:rsidP="00197C57">
      <w:pPr>
        <w:rPr>
          <w:rFonts w:cs="Courier New"/>
        </w:rPr>
      </w:pPr>
      <w:r>
        <w:rPr>
          <w:rFonts w:cs="Courier New"/>
        </w:rPr>
        <w:t xml:space="preserve">The surface elevation data is then stored as a dictionary </w:t>
      </w:r>
    </w:p>
    <w:p w14:paraId="2BC65E48" w14:textId="77777777" w:rsidR="00197C57" w:rsidRDefault="00197C57" w:rsidP="00197C57">
      <w:pPr>
        <w:rPr>
          <w:rFonts w:ascii="Courier New" w:hAnsi="Courier New" w:cs="Courier New"/>
        </w:rPr>
      </w:pPr>
      <w:proofErr w:type="spellStart"/>
      <w:r>
        <w:rPr>
          <w:rFonts w:ascii="Courier New" w:hAnsi="Courier New" w:cs="Courier New"/>
        </w:rPr>
        <w:t>buoy_str.data</w:t>
      </w:r>
      <w:proofErr w:type="spellEnd"/>
      <w:r>
        <w:rPr>
          <w:rFonts w:ascii="Courier New" w:hAnsi="Courier New" w:cs="Courier New"/>
        </w:rPr>
        <w:t>[‘surface’].</w:t>
      </w:r>
      <w:proofErr w:type="spellStart"/>
      <w:r>
        <w:rPr>
          <w:rFonts w:ascii="Courier New" w:hAnsi="Courier New" w:cs="Courier New"/>
        </w:rPr>
        <w:t>data_list</w:t>
      </w:r>
      <w:proofErr w:type="spellEnd"/>
    </w:p>
    <w:p w14:paraId="741BA919" w14:textId="77777777" w:rsidR="00197C57" w:rsidRDefault="00197C57" w:rsidP="00197C57">
      <w:pPr>
        <w:rPr>
          <w:rFonts w:cs="Courier New"/>
        </w:rPr>
      </w:pPr>
      <w:r>
        <w:rPr>
          <w:rFonts w:cs="Courier New"/>
        </w:rPr>
        <w:t>in which the keys are Python datetime objects.</w:t>
      </w:r>
    </w:p>
    <w:p w14:paraId="64332615" w14:textId="77777777" w:rsidR="00197C57" w:rsidRDefault="00197C57" w:rsidP="00197C57">
      <w:pPr>
        <w:rPr>
          <w:rFonts w:ascii="Courier New" w:hAnsi="Courier New" w:cs="Courier New"/>
        </w:rPr>
      </w:pPr>
      <w:proofErr w:type="spellStart"/>
      <w:r>
        <w:rPr>
          <w:rFonts w:ascii="Courier New" w:hAnsi="Courier New" w:cs="Courier New"/>
        </w:rPr>
        <w:t>buoy_</w:t>
      </w:r>
      <w:proofErr w:type="gramStart"/>
      <w:r>
        <w:rPr>
          <w:rFonts w:ascii="Courier New" w:hAnsi="Courier New" w:cs="Courier New"/>
        </w:rPr>
        <w:t>str.show</w:t>
      </w:r>
      <w:proofErr w:type="spellEnd"/>
      <w:proofErr w:type="gramEnd"/>
      <w:r>
        <w:rPr>
          <w:rFonts w:ascii="Courier New" w:hAnsi="Courier New" w:cs="Courier New"/>
        </w:rPr>
        <w:t>([‘surface’])</w:t>
      </w:r>
    </w:p>
    <w:p w14:paraId="1948D32A" w14:textId="77777777" w:rsidR="00197C57" w:rsidRDefault="00197C57" w:rsidP="00197C57">
      <w:pPr>
        <w:rPr>
          <w:rFonts w:cs="Courier New"/>
        </w:rPr>
      </w:pPr>
      <w:r>
        <w:rPr>
          <w:rFonts w:cs="Courier New"/>
        </w:rPr>
        <w:t>will then plot the surface elevation data against time.</w:t>
      </w:r>
    </w:p>
    <w:p w14:paraId="19D9BC71" w14:textId="77777777" w:rsidR="00197C57" w:rsidRDefault="00197C57" w:rsidP="00197C57">
      <w:pPr>
        <w:rPr>
          <w:rFonts w:cs="Courier New"/>
        </w:rPr>
      </w:pPr>
      <w:r>
        <w:rPr>
          <w:rFonts w:cs="Courier New"/>
        </w:rPr>
        <w:t xml:space="preserve">Other variable names that can be passed to </w:t>
      </w:r>
      <w:proofErr w:type="spellStart"/>
      <w:r>
        <w:rPr>
          <w:rFonts w:cs="Courier New"/>
        </w:rPr>
        <w:t>extract_data</w:t>
      </w:r>
      <w:proofErr w:type="spellEnd"/>
      <w:r>
        <w:rPr>
          <w:rFonts w:cs="Courier New"/>
        </w:rPr>
        <w:t xml:space="preserve"> are ‘interface’, ’bottom’, ’snow depth’, ’ice thickness’, ‘latitude’, ‘longitude’, ‘air temperature’ and ‘air pressure’.</w:t>
      </w:r>
    </w:p>
    <w:p w14:paraId="511EE7C8" w14:textId="77777777" w:rsidR="00197C57" w:rsidRDefault="00197C57" w:rsidP="00197C57">
      <w:pPr>
        <w:rPr>
          <w:rFonts w:cs="Courier New"/>
        </w:rPr>
      </w:pPr>
    </w:p>
    <w:p w14:paraId="29AECE5B" w14:textId="77777777" w:rsidR="00197C57" w:rsidRPr="00C0292F" w:rsidRDefault="00197C57" w:rsidP="00197C57">
      <w:pPr>
        <w:pStyle w:val="ListParagraph"/>
        <w:numPr>
          <w:ilvl w:val="1"/>
          <w:numId w:val="3"/>
        </w:numPr>
        <w:rPr>
          <w:rFonts w:cs="Courier New"/>
          <w:b/>
        </w:rPr>
      </w:pPr>
      <w:r w:rsidRPr="00C0292F">
        <w:rPr>
          <w:rFonts w:cs="Courier New"/>
          <w:b/>
        </w:rPr>
        <w:t>How the data is read</w:t>
      </w:r>
    </w:p>
    <w:p w14:paraId="322F45B6" w14:textId="77777777" w:rsidR="00197C57" w:rsidRPr="00790C05" w:rsidRDefault="00197C57" w:rsidP="00197C57">
      <w:pPr>
        <w:rPr>
          <w:rFonts w:cs="Courier New"/>
        </w:rPr>
      </w:pPr>
      <w:r>
        <w:rPr>
          <w:rFonts w:cs="Courier New"/>
        </w:rPr>
        <w:t xml:space="preserve">The line </w:t>
      </w:r>
      <w:proofErr w:type="spellStart"/>
      <w:r>
        <w:rPr>
          <w:rFonts w:ascii="Courier New" w:hAnsi="Courier New" w:cs="Courier New"/>
        </w:rPr>
        <w:t>buoy_str</w:t>
      </w:r>
      <w:proofErr w:type="spellEnd"/>
      <w:r>
        <w:rPr>
          <w:rFonts w:ascii="Courier New" w:hAnsi="Courier New" w:cs="Courier New"/>
        </w:rPr>
        <w:t xml:space="preserve"> = </w:t>
      </w:r>
      <w:proofErr w:type="spellStart"/>
      <w:proofErr w:type="gramStart"/>
      <w:r>
        <w:rPr>
          <w:rFonts w:ascii="Courier New" w:hAnsi="Courier New" w:cs="Courier New"/>
        </w:rPr>
        <w:t>buoys.buoy</w:t>
      </w:r>
      <w:proofErr w:type="spellEnd"/>
      <w:proofErr w:type="gramEnd"/>
      <w:r>
        <w:rPr>
          <w:rFonts w:ascii="Courier New" w:hAnsi="Courier New" w:cs="Courier New"/>
        </w:rPr>
        <w:t>(‘2012L’)</w:t>
      </w:r>
      <w:r>
        <w:rPr>
          <w:rFonts w:cs="Courier New"/>
        </w:rPr>
        <w:t xml:space="preserve">creates an instance </w:t>
      </w:r>
      <w:proofErr w:type="spellStart"/>
      <w:r>
        <w:rPr>
          <w:rFonts w:ascii="Courier New" w:hAnsi="Courier New" w:cs="Courier New"/>
        </w:rPr>
        <w:t>buoy_str</w:t>
      </w:r>
      <w:proofErr w:type="spellEnd"/>
      <w:r>
        <w:rPr>
          <w:rFonts w:ascii="Courier New" w:hAnsi="Courier New" w:cs="Courier New"/>
        </w:rPr>
        <w:t xml:space="preserve"> </w:t>
      </w:r>
      <w:r>
        <w:rPr>
          <w:rFonts w:cs="Courier New"/>
        </w:rPr>
        <w:t>of the ‘buoy’ class, with an empty dictionary where data will be held (</w:t>
      </w:r>
      <w:proofErr w:type="spellStart"/>
      <w:r>
        <w:rPr>
          <w:rFonts w:ascii="Courier New" w:hAnsi="Courier New" w:cs="Courier New"/>
        </w:rPr>
        <w:t>buoy_str.data</w:t>
      </w:r>
      <w:proofErr w:type="spellEnd"/>
      <w:r>
        <w:rPr>
          <w:rFonts w:ascii="Courier New" w:hAnsi="Courier New" w:cs="Courier New"/>
        </w:rPr>
        <w:t xml:space="preserve"> = {}</w:t>
      </w:r>
      <w:r>
        <w:rPr>
          <w:rFonts w:cs="Courier New"/>
        </w:rPr>
        <w:t xml:space="preserve">). However the main work of reading the data is done in the line </w:t>
      </w:r>
      <w:proofErr w:type="spellStart"/>
      <w:r>
        <w:rPr>
          <w:rFonts w:ascii="Courier New" w:hAnsi="Courier New" w:cs="Courier New"/>
        </w:rPr>
        <w:t>buoy_</w:t>
      </w:r>
      <w:proofErr w:type="gramStart"/>
      <w:r>
        <w:rPr>
          <w:rFonts w:ascii="Courier New" w:hAnsi="Courier New" w:cs="Courier New"/>
        </w:rPr>
        <w:t>str.extract</w:t>
      </w:r>
      <w:proofErr w:type="gramEnd"/>
      <w:r>
        <w:rPr>
          <w:rFonts w:ascii="Courier New" w:hAnsi="Courier New" w:cs="Courier New"/>
        </w:rPr>
        <w:t>_data</w:t>
      </w:r>
      <w:proofErr w:type="spellEnd"/>
      <w:r>
        <w:rPr>
          <w:rFonts w:ascii="Courier New" w:hAnsi="Courier New" w:cs="Courier New"/>
        </w:rPr>
        <w:t>(‘surface’)</w:t>
      </w:r>
      <w:r>
        <w:rPr>
          <w:rFonts w:cs="Courier New"/>
        </w:rPr>
        <w:t>.</w:t>
      </w:r>
    </w:p>
    <w:p w14:paraId="5A9229FD" w14:textId="77777777" w:rsidR="00197C57" w:rsidRDefault="00197C57" w:rsidP="00197C57">
      <w:pPr>
        <w:rPr>
          <w:rFonts w:cs="Courier New"/>
        </w:rPr>
      </w:pPr>
      <w:r>
        <w:rPr>
          <w:rFonts w:cs="Courier New"/>
        </w:rPr>
        <w:t xml:space="preserve">In the </w:t>
      </w:r>
      <w:proofErr w:type="spellStart"/>
      <w:r>
        <w:rPr>
          <w:rFonts w:cs="Courier New"/>
        </w:rPr>
        <w:t>extract_data</w:t>
      </w:r>
      <w:proofErr w:type="spellEnd"/>
      <w:r>
        <w:rPr>
          <w:rFonts w:cs="Courier New"/>
        </w:rPr>
        <w:t xml:space="preserve"> method, the file from which the data should be read is first determined by comparing the ‘file-variable’ dictionary in </w:t>
      </w:r>
      <w:r>
        <w:rPr>
          <w:rFonts w:cs="Courier New"/>
          <w:b/>
        </w:rPr>
        <w:t>dictionaries.py</w:t>
      </w:r>
      <w:r>
        <w:rPr>
          <w:rFonts w:cs="Courier New"/>
        </w:rPr>
        <w:t xml:space="preserve"> against the actual files present in the source data directory for the buoy 2012L (in this case, the appropriate filename is found to be ‘2012L_clean.csv’). In the case that no file is found, an empty data series is nevertheless created and appended to the data tag (</w:t>
      </w:r>
      <w:proofErr w:type="spellStart"/>
      <w:r w:rsidRPr="00790C05">
        <w:rPr>
          <w:rFonts w:ascii="Courier New" w:hAnsi="Courier New" w:cs="Courier New"/>
        </w:rPr>
        <w:t>buoy.data</w:t>
      </w:r>
      <w:proofErr w:type="spellEnd"/>
      <w:r w:rsidRPr="00790C05">
        <w:rPr>
          <w:rFonts w:ascii="Courier New" w:hAnsi="Courier New" w:cs="Courier New"/>
        </w:rPr>
        <w:t>[‘surface’].</w:t>
      </w:r>
      <w:proofErr w:type="spellStart"/>
      <w:r w:rsidRPr="00790C05">
        <w:rPr>
          <w:rFonts w:ascii="Courier New" w:hAnsi="Courier New" w:cs="Courier New"/>
        </w:rPr>
        <w:t>data_list</w:t>
      </w:r>
      <w:proofErr w:type="spellEnd"/>
      <w:r w:rsidRPr="00790C05">
        <w:rPr>
          <w:rFonts w:ascii="Courier New" w:hAnsi="Courier New" w:cs="Courier New"/>
        </w:rPr>
        <w:t xml:space="preserve"> = {}</w:t>
      </w:r>
      <w:r w:rsidRPr="00790C05">
        <w:rPr>
          <w:rFonts w:cs="Courier New"/>
        </w:rPr>
        <w:t>).</w:t>
      </w:r>
    </w:p>
    <w:p w14:paraId="3461A4B4" w14:textId="77777777" w:rsidR="00197C57" w:rsidRDefault="00197C57" w:rsidP="00197C57">
      <w:pPr>
        <w:rPr>
          <w:rFonts w:cs="Courier New"/>
        </w:rPr>
      </w:pPr>
      <w:r>
        <w:rPr>
          <w:rFonts w:cs="Courier New"/>
        </w:rPr>
        <w:t>If a file is found, a new empty data series object is created, containing the information about data location:</w:t>
      </w:r>
    </w:p>
    <w:p w14:paraId="20F86668" w14:textId="77777777" w:rsidR="00197C57" w:rsidRPr="005A55BF" w:rsidRDefault="00197C57" w:rsidP="00197C57">
      <w:pPr>
        <w:spacing w:after="0"/>
        <w:rPr>
          <w:rFonts w:ascii="Courier New" w:hAnsi="Courier New" w:cs="Courier New"/>
        </w:rPr>
      </w:pPr>
      <w:r w:rsidRPr="005A55BF">
        <w:rPr>
          <w:rFonts w:ascii="Courier New" w:hAnsi="Courier New" w:cs="Courier New"/>
        </w:rPr>
        <w:t xml:space="preserve">import </w:t>
      </w:r>
      <w:proofErr w:type="spellStart"/>
      <w:r w:rsidRPr="005A55BF">
        <w:rPr>
          <w:rFonts w:ascii="Courier New" w:hAnsi="Courier New" w:cs="Courier New"/>
        </w:rPr>
        <w:t>data_series</w:t>
      </w:r>
      <w:proofErr w:type="spellEnd"/>
      <w:r w:rsidRPr="005A55BF">
        <w:rPr>
          <w:rFonts w:ascii="Courier New" w:hAnsi="Courier New" w:cs="Courier New"/>
        </w:rPr>
        <w:t xml:space="preserve"> as ds</w:t>
      </w:r>
    </w:p>
    <w:p w14:paraId="747D7586" w14:textId="77777777" w:rsidR="00197C57" w:rsidRPr="005A55BF" w:rsidRDefault="00197C57" w:rsidP="00197C57">
      <w:pPr>
        <w:rPr>
          <w:rFonts w:ascii="Courier New" w:hAnsi="Courier New" w:cs="Courier New"/>
        </w:rPr>
      </w:pPr>
      <w:r w:rsidRPr="005A55BF">
        <w:rPr>
          <w:rFonts w:ascii="Courier New" w:hAnsi="Courier New" w:cs="Courier New"/>
        </w:rPr>
        <w:t xml:space="preserve">series = </w:t>
      </w:r>
      <w:proofErr w:type="spellStart"/>
      <w:r w:rsidRPr="005A55BF">
        <w:rPr>
          <w:rFonts w:ascii="Courier New" w:hAnsi="Courier New" w:cs="Courier New"/>
        </w:rPr>
        <w:t>ds.data_</w:t>
      </w:r>
      <w:proofErr w:type="gramStart"/>
      <w:r w:rsidRPr="005A55BF">
        <w:rPr>
          <w:rFonts w:ascii="Courier New" w:hAnsi="Courier New" w:cs="Courier New"/>
        </w:rPr>
        <w:t>series</w:t>
      </w:r>
      <w:proofErr w:type="spellEnd"/>
      <w:r w:rsidRPr="005A55BF">
        <w:rPr>
          <w:rFonts w:ascii="Courier New" w:hAnsi="Courier New" w:cs="Courier New"/>
        </w:rPr>
        <w:t>(</w:t>
      </w:r>
      <w:proofErr w:type="gramEnd"/>
      <w:r w:rsidRPr="005A55BF">
        <w:rPr>
          <w:rFonts w:ascii="Courier New" w:hAnsi="Courier New" w:cs="Courier New"/>
        </w:rPr>
        <w:t xml:space="preserve">self.name, </w:t>
      </w:r>
      <w:proofErr w:type="spellStart"/>
      <w:r w:rsidRPr="005A55BF">
        <w:rPr>
          <w:rFonts w:ascii="Courier New" w:hAnsi="Courier New" w:cs="Courier New"/>
        </w:rPr>
        <w:t>file_ext_name</w:t>
      </w:r>
      <w:proofErr w:type="spellEnd"/>
      <w:r w:rsidRPr="005A55BF">
        <w:rPr>
          <w:rFonts w:ascii="Courier New" w:hAnsi="Courier New" w:cs="Courier New"/>
        </w:rPr>
        <w:t xml:space="preserve">, </w:t>
      </w:r>
      <w:proofErr w:type="spellStart"/>
      <w:r w:rsidRPr="005A55BF">
        <w:rPr>
          <w:rFonts w:ascii="Courier New" w:hAnsi="Courier New" w:cs="Courier New"/>
        </w:rPr>
        <w:t>varname</w:t>
      </w:r>
      <w:proofErr w:type="spellEnd"/>
      <w:r w:rsidRPr="005A55BF">
        <w:rPr>
          <w:rFonts w:ascii="Courier New" w:hAnsi="Courier New" w:cs="Courier New"/>
        </w:rPr>
        <w:t>)</w:t>
      </w:r>
    </w:p>
    <w:p w14:paraId="0C129C67" w14:textId="77777777" w:rsidR="00197C57" w:rsidRDefault="00197C57" w:rsidP="00197C57">
      <w:pPr>
        <w:rPr>
          <w:rFonts w:cs="Courier New"/>
        </w:rPr>
      </w:pPr>
      <w:r>
        <w:rPr>
          <w:rFonts w:cs="Courier New"/>
        </w:rPr>
        <w:t xml:space="preserve">(in this case, self.name = ‘2012L’, </w:t>
      </w:r>
      <w:proofErr w:type="spellStart"/>
      <w:r>
        <w:rPr>
          <w:rFonts w:cs="Courier New"/>
        </w:rPr>
        <w:t>file_ext_name</w:t>
      </w:r>
      <w:proofErr w:type="spellEnd"/>
      <w:r>
        <w:rPr>
          <w:rFonts w:cs="Courier New"/>
        </w:rPr>
        <w:t xml:space="preserve"> = ‘_clean’, </w:t>
      </w:r>
      <w:proofErr w:type="spellStart"/>
      <w:r>
        <w:rPr>
          <w:rFonts w:cs="Courier New"/>
        </w:rPr>
        <w:t>varname</w:t>
      </w:r>
      <w:proofErr w:type="spellEnd"/>
      <w:r>
        <w:rPr>
          <w:rFonts w:cs="Courier New"/>
        </w:rPr>
        <w:t xml:space="preserve"> = ‘surface’.)</w:t>
      </w:r>
    </w:p>
    <w:p w14:paraId="4106E5AC" w14:textId="77777777" w:rsidR="00197C57" w:rsidRPr="00790C05" w:rsidRDefault="00197C57" w:rsidP="00197C57">
      <w:pPr>
        <w:spacing w:after="0"/>
        <w:rPr>
          <w:rFonts w:cs="Courier New"/>
        </w:rPr>
      </w:pPr>
    </w:p>
    <w:p w14:paraId="40A5D18C" w14:textId="77777777" w:rsidR="00197C57" w:rsidRDefault="00197C57" w:rsidP="00197C57">
      <w:pPr>
        <w:rPr>
          <w:rFonts w:ascii="Courier New" w:hAnsi="Courier New" w:cs="Courier New"/>
        </w:rPr>
      </w:pPr>
      <w:r>
        <w:rPr>
          <w:rFonts w:cs="Courier New"/>
        </w:rPr>
        <w:t xml:space="preserve">Then the data is read in </w:t>
      </w:r>
      <w:proofErr w:type="spellStart"/>
      <w:proofErr w:type="gramStart"/>
      <w:r>
        <w:rPr>
          <w:rFonts w:ascii="Courier New" w:hAnsi="Courier New" w:cs="Courier New"/>
        </w:rPr>
        <w:t>series.read</w:t>
      </w:r>
      <w:proofErr w:type="spellEnd"/>
      <w:proofErr w:type="gramEnd"/>
      <w:r>
        <w:rPr>
          <w:rFonts w:ascii="Courier New" w:hAnsi="Courier New" w:cs="Courier New"/>
        </w:rPr>
        <w:t>(</w:t>
      </w:r>
      <w:proofErr w:type="spellStart"/>
      <w:r>
        <w:rPr>
          <w:rFonts w:ascii="Courier New" w:hAnsi="Courier New" w:cs="Courier New"/>
        </w:rPr>
        <w:t>full_file,varname</w:t>
      </w:r>
      <w:proofErr w:type="spellEnd"/>
      <w:r>
        <w:rPr>
          <w:rFonts w:ascii="Courier New" w:hAnsi="Courier New" w:cs="Courier New"/>
        </w:rPr>
        <w:t>).</w:t>
      </w:r>
    </w:p>
    <w:p w14:paraId="3464CE70" w14:textId="77777777" w:rsidR="00197C57" w:rsidRDefault="00197C57" w:rsidP="00197C57">
      <w:pPr>
        <w:rPr>
          <w:rFonts w:cs="Courier New"/>
        </w:rPr>
      </w:pPr>
      <w:r>
        <w:rPr>
          <w:rFonts w:cs="Courier New"/>
        </w:rPr>
        <w:t>Firstly a ‘</w:t>
      </w:r>
      <w:proofErr w:type="spellStart"/>
      <w:r>
        <w:rPr>
          <w:rFonts w:cs="Courier New"/>
        </w:rPr>
        <w:t>linekey</w:t>
      </w:r>
      <w:proofErr w:type="spellEnd"/>
      <w:r>
        <w:rPr>
          <w:rFonts w:cs="Courier New"/>
        </w:rPr>
        <w:t xml:space="preserve">’ object is created for the data file in question with </w:t>
      </w:r>
      <w:r w:rsidRPr="005A55BF">
        <w:rPr>
          <w:rFonts w:cs="Courier New"/>
        </w:rPr>
        <w:t xml:space="preserve">key = </w:t>
      </w:r>
      <w:proofErr w:type="spellStart"/>
      <w:r w:rsidRPr="005A55BF">
        <w:rPr>
          <w:rFonts w:cs="Courier New"/>
        </w:rPr>
        <w:t>linekey.get_linekey</w:t>
      </w:r>
      <w:proofErr w:type="spellEnd"/>
      <w:r w:rsidRPr="005A55BF">
        <w:rPr>
          <w:rFonts w:cs="Courier New"/>
        </w:rPr>
        <w:t>(</w:t>
      </w:r>
      <w:proofErr w:type="spellStart"/>
      <w:r w:rsidRPr="005A55BF">
        <w:rPr>
          <w:rFonts w:cs="Courier New"/>
        </w:rPr>
        <w:t>data_</w:t>
      </w:r>
      <w:proofErr w:type="gramStart"/>
      <w:r w:rsidRPr="005A55BF">
        <w:rPr>
          <w:rFonts w:cs="Courier New"/>
        </w:rPr>
        <w:t>file</w:t>
      </w:r>
      <w:proofErr w:type="spellEnd"/>
      <w:r w:rsidRPr="005A55BF">
        <w:rPr>
          <w:rFonts w:cs="Courier New"/>
        </w:rPr>
        <w:t>,[</w:t>
      </w:r>
      <w:proofErr w:type="spellStart"/>
      <w:proofErr w:type="gramEnd"/>
      <w:r w:rsidRPr="005A55BF">
        <w:rPr>
          <w:rFonts w:cs="Courier New"/>
        </w:rPr>
        <w:t>varname</w:t>
      </w:r>
      <w:proofErr w:type="spellEnd"/>
      <w:r w:rsidRPr="005A55BF">
        <w:rPr>
          <w:rFonts w:cs="Courier New"/>
        </w:rPr>
        <w:t>],self.name)</w:t>
      </w:r>
      <w:r>
        <w:rPr>
          <w:rFonts w:cs="Courier New"/>
        </w:rPr>
        <w:t>. The purpose of this object is to contain all necessary information about the file format for subsequent reading of data. Firstly, the object identifies the column in which the date and time of the measurement can be found (‘</w:t>
      </w:r>
      <w:proofErr w:type="spellStart"/>
      <w:r>
        <w:rPr>
          <w:rFonts w:cs="Courier New"/>
        </w:rPr>
        <w:t>date_index</w:t>
      </w:r>
      <w:proofErr w:type="spellEnd"/>
      <w:r>
        <w:rPr>
          <w:rFonts w:cs="Courier New"/>
        </w:rPr>
        <w:t>’). The object then contains two lists: ‘</w:t>
      </w:r>
      <w:proofErr w:type="spellStart"/>
      <w:r>
        <w:rPr>
          <w:rFonts w:cs="Courier New"/>
        </w:rPr>
        <w:t>value_index</w:t>
      </w:r>
      <w:proofErr w:type="spellEnd"/>
      <w:r>
        <w:rPr>
          <w:rFonts w:cs="Courier New"/>
        </w:rPr>
        <w:t>’, which holds a list of indices of the position within rows in which data can be found, and ‘</w:t>
      </w:r>
      <w:proofErr w:type="spellStart"/>
      <w:r>
        <w:rPr>
          <w:rFonts w:cs="Courier New"/>
        </w:rPr>
        <w:t>phenomena_names</w:t>
      </w:r>
      <w:proofErr w:type="spellEnd"/>
      <w:r>
        <w:rPr>
          <w:rFonts w:cs="Courier New"/>
        </w:rPr>
        <w:t xml:space="preserve">’, a list of the variables which correspond </w:t>
      </w:r>
      <w:r>
        <w:rPr>
          <w:rFonts w:cs="Courier New"/>
        </w:rPr>
        <w:lastRenderedPageBreak/>
        <w:t xml:space="preserve">to the indices. The variable name dictionary in </w:t>
      </w:r>
      <w:r>
        <w:rPr>
          <w:rFonts w:cs="Courier New"/>
          <w:b/>
        </w:rPr>
        <w:t>dictionaries.py</w:t>
      </w:r>
      <w:r>
        <w:rPr>
          <w:rFonts w:cs="Courier New"/>
        </w:rPr>
        <w:t xml:space="preserve"> is used to help identify these. In addition, the </w:t>
      </w:r>
      <w:proofErr w:type="spellStart"/>
      <w:r>
        <w:rPr>
          <w:rFonts w:cs="Courier New"/>
        </w:rPr>
        <w:t>linekey</w:t>
      </w:r>
      <w:proofErr w:type="spellEnd"/>
      <w:r>
        <w:rPr>
          <w:rFonts w:cs="Courier New"/>
        </w:rPr>
        <w:t xml:space="preserve"> object holds information about how longitude data should be processed. For example, if the longitude field title is ‘Longitude (W)’, a switch is turned on within the </w:t>
      </w:r>
      <w:proofErr w:type="spellStart"/>
      <w:r>
        <w:rPr>
          <w:rFonts w:cs="Courier New"/>
        </w:rPr>
        <w:t>linekey</w:t>
      </w:r>
      <w:proofErr w:type="spellEnd"/>
      <w:r>
        <w:rPr>
          <w:rFonts w:cs="Courier New"/>
        </w:rPr>
        <w:t xml:space="preserve"> object to ensure that all data read within that field is multiplied by -1. If a field title called ‘E/W’ is detected, meanwhile, a separate switch is activated which reverses data in the field marked ‘longitude’ only if the value of the E/W field is ‘W’. Finally, the object holds a data scaling factor which is set to 0.01 if it is judged that the data is in units of cm.</w:t>
      </w:r>
    </w:p>
    <w:p w14:paraId="1A506BB7" w14:textId="77777777" w:rsidR="00197C57" w:rsidRDefault="00197C57" w:rsidP="00197C57">
      <w:pPr>
        <w:rPr>
          <w:rFonts w:cs="Courier New"/>
        </w:rPr>
      </w:pPr>
      <w:r>
        <w:rPr>
          <w:rFonts w:cs="Courier New"/>
        </w:rPr>
        <w:t xml:space="preserve">Once the </w:t>
      </w:r>
      <w:proofErr w:type="spellStart"/>
      <w:r>
        <w:rPr>
          <w:rFonts w:cs="Courier New"/>
        </w:rPr>
        <w:t>linekey</w:t>
      </w:r>
      <w:proofErr w:type="spellEnd"/>
      <w:r>
        <w:rPr>
          <w:rFonts w:cs="Courier New"/>
        </w:rPr>
        <w:t xml:space="preserve"> object is produced, the code iterates through the rows of the file. For each row, the field value of the column under ‘</w:t>
      </w:r>
      <w:proofErr w:type="spellStart"/>
      <w:r>
        <w:rPr>
          <w:rFonts w:cs="Courier New"/>
        </w:rPr>
        <w:t>date_index</w:t>
      </w:r>
      <w:proofErr w:type="spellEnd"/>
      <w:r>
        <w:rPr>
          <w:rFonts w:cs="Courier New"/>
        </w:rPr>
        <w:t xml:space="preserve">’ is extracted, and a set of functions in </w:t>
      </w:r>
      <w:r>
        <w:rPr>
          <w:rFonts w:cs="Courier New"/>
          <w:b/>
        </w:rPr>
        <w:t>data_series.py</w:t>
      </w:r>
      <w:r>
        <w:rPr>
          <w:rFonts w:cs="Courier New"/>
        </w:rPr>
        <w:t xml:space="preserve"> tests this value to determine if it is a genuine date and time. If this test is successful, the field value is converted to a Python datetime object, and the code proceeds to identify the field value under the index corresponding to ‘surface’. This field value is then subjected to the processing described above before being added to the data series: </w:t>
      </w:r>
    </w:p>
    <w:p w14:paraId="1A411AD5" w14:textId="77777777" w:rsidR="00197C57" w:rsidRDefault="00197C57" w:rsidP="00197C57">
      <w:pPr>
        <w:rPr>
          <w:rFonts w:ascii="Courier New" w:hAnsi="Courier New" w:cs="Courier New"/>
        </w:rPr>
      </w:pPr>
      <w:proofErr w:type="spellStart"/>
      <w:r w:rsidRPr="00C0059F">
        <w:rPr>
          <w:rFonts w:ascii="Courier New" w:hAnsi="Courier New" w:cs="Courier New"/>
        </w:rPr>
        <w:t>self.data_list</w:t>
      </w:r>
      <w:proofErr w:type="spellEnd"/>
      <w:r w:rsidRPr="00C0059F">
        <w:rPr>
          <w:rFonts w:ascii="Courier New" w:hAnsi="Courier New" w:cs="Courier New"/>
        </w:rPr>
        <w:t>[date] = value</w:t>
      </w:r>
    </w:p>
    <w:p w14:paraId="4EAF1E91" w14:textId="77777777" w:rsidR="00197C57" w:rsidRDefault="00197C57" w:rsidP="00197C57">
      <w:pPr>
        <w:rPr>
          <w:rFonts w:cs="Courier New"/>
        </w:rPr>
      </w:pPr>
      <w:r>
        <w:rPr>
          <w:rFonts w:cs="Courier New"/>
        </w:rPr>
        <w:t xml:space="preserve">Back at the top level, the </w:t>
      </w:r>
      <w:proofErr w:type="gramStart"/>
      <w:r>
        <w:rPr>
          <w:rFonts w:cs="Courier New"/>
        </w:rPr>
        <w:t>newly-read</w:t>
      </w:r>
      <w:proofErr w:type="gramEnd"/>
      <w:r>
        <w:rPr>
          <w:rFonts w:cs="Courier New"/>
        </w:rPr>
        <w:t xml:space="preserve"> data series is added to the main data tag of the buoy structure:</w:t>
      </w:r>
    </w:p>
    <w:p w14:paraId="2F347B91" w14:textId="77777777" w:rsidR="00197C57" w:rsidRDefault="00197C57" w:rsidP="00197C57">
      <w:pPr>
        <w:rPr>
          <w:rFonts w:cs="Courier New"/>
        </w:rPr>
      </w:pPr>
      <w:proofErr w:type="spellStart"/>
      <w:r w:rsidRPr="00DF1ECA">
        <w:rPr>
          <w:rFonts w:ascii="Courier New" w:hAnsi="Courier New" w:cs="Courier New"/>
        </w:rPr>
        <w:t>self.data</w:t>
      </w:r>
      <w:proofErr w:type="spellEnd"/>
      <w:r w:rsidRPr="00DF1ECA">
        <w:rPr>
          <w:rFonts w:ascii="Courier New" w:hAnsi="Courier New" w:cs="Courier New"/>
        </w:rPr>
        <w:t>[</w:t>
      </w:r>
      <w:proofErr w:type="spellStart"/>
      <w:r w:rsidRPr="00DF1ECA">
        <w:rPr>
          <w:rFonts w:ascii="Courier New" w:hAnsi="Courier New" w:cs="Courier New"/>
        </w:rPr>
        <w:t>varname</w:t>
      </w:r>
      <w:proofErr w:type="spellEnd"/>
      <w:r w:rsidRPr="00DF1ECA">
        <w:rPr>
          <w:rFonts w:ascii="Courier New" w:hAnsi="Courier New" w:cs="Courier New"/>
        </w:rPr>
        <w:t>] = series</w:t>
      </w:r>
    </w:p>
    <w:p w14:paraId="0B7529D1" w14:textId="77777777" w:rsidR="00197C57" w:rsidRDefault="00197C57" w:rsidP="00197C57">
      <w:pPr>
        <w:rPr>
          <w:rFonts w:cs="Courier New"/>
        </w:rPr>
      </w:pPr>
    </w:p>
    <w:p w14:paraId="28D1FCFC" w14:textId="77777777" w:rsidR="00197C57" w:rsidRPr="009C31AC" w:rsidRDefault="00197C57" w:rsidP="00197C57">
      <w:pPr>
        <w:pStyle w:val="ListParagraph"/>
        <w:numPr>
          <w:ilvl w:val="1"/>
          <w:numId w:val="3"/>
        </w:numPr>
        <w:rPr>
          <w:rFonts w:cs="Courier New"/>
          <w:b/>
        </w:rPr>
      </w:pPr>
      <w:r w:rsidRPr="009C31AC">
        <w:rPr>
          <w:rFonts w:cs="Courier New"/>
          <w:b/>
        </w:rPr>
        <w:t>IMB data analysis and visualisation</w:t>
      </w:r>
    </w:p>
    <w:p w14:paraId="1AE32305" w14:textId="77777777" w:rsidR="00197C57" w:rsidRDefault="00197C57" w:rsidP="00197C57">
      <w:pPr>
        <w:rPr>
          <w:rFonts w:cs="Courier New"/>
        </w:rPr>
      </w:pPr>
      <w:r>
        <w:rPr>
          <w:rFonts w:cs="Courier New"/>
        </w:rPr>
        <w:t xml:space="preserve">Given a </w:t>
      </w:r>
      <w:proofErr w:type="gramStart"/>
      <w:r>
        <w:rPr>
          <w:rFonts w:cs="Courier New"/>
        </w:rPr>
        <w:t>newly-read</w:t>
      </w:r>
      <w:proofErr w:type="gramEnd"/>
      <w:r>
        <w:rPr>
          <w:rFonts w:cs="Courier New"/>
        </w:rPr>
        <w:t xml:space="preserve"> data series </w:t>
      </w:r>
      <w:proofErr w:type="spellStart"/>
      <w:r>
        <w:rPr>
          <w:rFonts w:ascii="Courier New" w:hAnsi="Courier New" w:cs="Courier New"/>
        </w:rPr>
        <w:t>series</w:t>
      </w:r>
      <w:proofErr w:type="spellEnd"/>
      <w:r>
        <w:rPr>
          <w:rFonts w:cs="Courier New"/>
        </w:rPr>
        <w:t xml:space="preserve">, </w:t>
      </w:r>
    </w:p>
    <w:p w14:paraId="16C337A2" w14:textId="77777777" w:rsidR="00197C57" w:rsidRDefault="00197C57" w:rsidP="00197C57">
      <w:pPr>
        <w:rPr>
          <w:rFonts w:ascii="Courier New" w:hAnsi="Courier New" w:cs="Courier New"/>
        </w:rPr>
      </w:pPr>
      <w:proofErr w:type="spellStart"/>
      <w:proofErr w:type="gramStart"/>
      <w:r>
        <w:rPr>
          <w:rFonts w:ascii="Courier New" w:hAnsi="Courier New" w:cs="Courier New"/>
        </w:rPr>
        <w:t>series.period</w:t>
      </w:r>
      <w:proofErr w:type="spellEnd"/>
      <w:proofErr w:type="gramEnd"/>
      <w:r>
        <w:rPr>
          <w:rFonts w:ascii="Courier New" w:hAnsi="Courier New" w:cs="Courier New"/>
        </w:rPr>
        <w:t>()</w:t>
      </w:r>
    </w:p>
    <w:p w14:paraId="5A39F9E6" w14:textId="77777777" w:rsidR="00197C57" w:rsidRDefault="00197C57" w:rsidP="00197C57">
      <w:pPr>
        <w:rPr>
          <w:rFonts w:cs="Courier New"/>
        </w:rPr>
      </w:pPr>
      <w:r>
        <w:rPr>
          <w:rFonts w:cs="Courier New"/>
        </w:rPr>
        <w:t>returns a list of 2 datetime objects corresponding to the earliest and latest time for which data is present.</w:t>
      </w:r>
    </w:p>
    <w:p w14:paraId="7D34C14C" w14:textId="77777777" w:rsidR="00197C57" w:rsidRDefault="00197C57" w:rsidP="00197C57">
      <w:pPr>
        <w:rPr>
          <w:rFonts w:ascii="Courier New" w:hAnsi="Courier New" w:cs="Courier New"/>
        </w:rPr>
      </w:pPr>
      <w:proofErr w:type="spellStart"/>
      <w:proofErr w:type="gramStart"/>
      <w:r>
        <w:rPr>
          <w:rFonts w:ascii="Courier New" w:hAnsi="Courier New" w:cs="Courier New"/>
        </w:rPr>
        <w:t>series.dates</w:t>
      </w:r>
      <w:proofErr w:type="spellEnd"/>
      <w:proofErr w:type="gramEnd"/>
      <w:r>
        <w:rPr>
          <w:rFonts w:ascii="Courier New" w:hAnsi="Courier New" w:cs="Courier New"/>
        </w:rPr>
        <w:t>()</w:t>
      </w:r>
    </w:p>
    <w:p w14:paraId="6BE86B28" w14:textId="77777777" w:rsidR="00197C57" w:rsidRDefault="00197C57" w:rsidP="00197C57">
      <w:pPr>
        <w:rPr>
          <w:rFonts w:cs="Courier New"/>
        </w:rPr>
      </w:pPr>
      <w:r>
        <w:rPr>
          <w:rFonts w:cs="Courier New"/>
        </w:rPr>
        <w:t>returns a full list of datetime objects for which data is present;</w:t>
      </w:r>
    </w:p>
    <w:p w14:paraId="4E63C2C2" w14:textId="77777777" w:rsidR="00197C57" w:rsidRDefault="00197C57" w:rsidP="00197C57">
      <w:pPr>
        <w:rPr>
          <w:rFonts w:ascii="Courier New" w:hAnsi="Courier New" w:cs="Courier New"/>
        </w:rPr>
      </w:pPr>
      <w:proofErr w:type="spellStart"/>
      <w:proofErr w:type="gramStart"/>
      <w:r>
        <w:rPr>
          <w:rFonts w:ascii="Courier New" w:hAnsi="Courier New" w:cs="Courier New"/>
        </w:rPr>
        <w:t>series.values</w:t>
      </w:r>
      <w:proofErr w:type="spellEnd"/>
      <w:proofErr w:type="gramEnd"/>
      <w:r>
        <w:rPr>
          <w:rFonts w:ascii="Courier New" w:hAnsi="Courier New" w:cs="Courier New"/>
        </w:rPr>
        <w:t>()</w:t>
      </w:r>
    </w:p>
    <w:p w14:paraId="64337599" w14:textId="77777777" w:rsidR="00197C57" w:rsidRDefault="00197C57" w:rsidP="00197C57">
      <w:pPr>
        <w:rPr>
          <w:rFonts w:cs="Courier New"/>
        </w:rPr>
      </w:pPr>
      <w:r>
        <w:rPr>
          <w:rFonts w:cs="Courier New"/>
        </w:rPr>
        <w:t>returns a full list of data corresponding to the datetime objects.</w:t>
      </w:r>
    </w:p>
    <w:p w14:paraId="253368B8" w14:textId="77777777" w:rsidR="00197C57" w:rsidRDefault="00197C57" w:rsidP="00197C57">
      <w:pPr>
        <w:rPr>
          <w:rFonts w:cs="Courier New"/>
        </w:rPr>
      </w:pPr>
      <w:r>
        <w:rPr>
          <w:rFonts w:cs="Courier New"/>
        </w:rPr>
        <w:t>Because the IMB data is often measured at irregular time points, methods are provided to convert the data to a more regular time series (‘regularise’). These methods rely on the ability to estimate the value of a data series at arbitrary points in time. This estimation is performed either by interpolation or by binomial mean, depending on whether 3 or more data points are present in the time window of length 2 days, centred on the time point in question (Figure 1).</w:t>
      </w:r>
    </w:p>
    <w:p w14:paraId="4045112B" w14:textId="77777777" w:rsidR="00197C57" w:rsidRDefault="00197C57" w:rsidP="00197C57">
      <w:pPr>
        <w:rPr>
          <w:rFonts w:cs="Courier New"/>
        </w:rPr>
      </w:pPr>
      <w:r>
        <w:rPr>
          <w:rFonts w:cs="Courier New"/>
          <w:noProof/>
          <w:lang w:eastAsia="en-GB"/>
        </w:rPr>
        <w:lastRenderedPageBreak/>
        <w:drawing>
          <wp:inline distT="0" distB="0" distL="0" distR="0" wp14:anchorId="0148AE40" wp14:editId="5C51915C">
            <wp:extent cx="2842902" cy="2244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97D.surface.png"/>
                    <pic:cNvPicPr/>
                  </pic:nvPicPr>
                  <pic:blipFill rotWithShape="1">
                    <a:blip r:embed="rId5" cstate="print">
                      <a:extLst>
                        <a:ext uri="{28A0092B-C50C-407E-A947-70E740481C1C}">
                          <a14:useLocalDpi xmlns:a14="http://schemas.microsoft.com/office/drawing/2010/main" val="0"/>
                        </a:ext>
                      </a:extLst>
                    </a:blip>
                    <a:srcRect l="2018" t="4036" r="6796"/>
                    <a:stretch/>
                  </pic:blipFill>
                  <pic:spPr bwMode="auto">
                    <a:xfrm>
                      <a:off x="0" y="0"/>
                      <a:ext cx="2853210" cy="2252227"/>
                    </a:xfrm>
                    <a:prstGeom prst="rect">
                      <a:avLst/>
                    </a:prstGeom>
                    <a:ln>
                      <a:noFill/>
                    </a:ln>
                    <a:extLst>
                      <a:ext uri="{53640926-AAD7-44D8-BBD7-CCE9431645EC}">
                        <a14:shadowObscured xmlns:a14="http://schemas.microsoft.com/office/drawing/2010/main"/>
                      </a:ext>
                    </a:extLst>
                  </pic:spPr>
                </pic:pic>
              </a:graphicData>
            </a:graphic>
          </wp:inline>
        </w:drawing>
      </w:r>
      <w:r>
        <w:rPr>
          <w:rFonts w:cs="Courier New"/>
          <w:noProof/>
          <w:lang w:eastAsia="en-GB"/>
        </w:rPr>
        <w:drawing>
          <wp:inline distT="0" distB="0" distL="0" distR="0" wp14:anchorId="40425489" wp14:editId="4BB1D01B">
            <wp:extent cx="2797228" cy="2359434"/>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2L.surface.png"/>
                    <pic:cNvPicPr/>
                  </pic:nvPicPr>
                  <pic:blipFill rotWithShape="1">
                    <a:blip r:embed="rId6" cstate="print">
                      <a:extLst>
                        <a:ext uri="{28A0092B-C50C-407E-A947-70E740481C1C}">
                          <a14:useLocalDpi xmlns:a14="http://schemas.microsoft.com/office/drawing/2010/main" val="0"/>
                        </a:ext>
                      </a:extLst>
                    </a:blip>
                    <a:srcRect l="3126" r="7951"/>
                    <a:stretch/>
                  </pic:blipFill>
                  <pic:spPr bwMode="auto">
                    <a:xfrm>
                      <a:off x="0" y="0"/>
                      <a:ext cx="2820427" cy="2379002"/>
                    </a:xfrm>
                    <a:prstGeom prst="rect">
                      <a:avLst/>
                    </a:prstGeom>
                    <a:ln>
                      <a:noFill/>
                    </a:ln>
                    <a:extLst>
                      <a:ext uri="{53640926-AAD7-44D8-BBD7-CCE9431645EC}">
                        <a14:shadowObscured xmlns:a14="http://schemas.microsoft.com/office/drawing/2010/main"/>
                      </a:ext>
                    </a:extLst>
                  </pic:spPr>
                </pic:pic>
              </a:graphicData>
            </a:graphic>
          </wp:inline>
        </w:drawing>
      </w:r>
    </w:p>
    <w:p w14:paraId="34B06C8C" w14:textId="77777777" w:rsidR="00197C57" w:rsidRDefault="00197C57" w:rsidP="00197C57">
      <w:pPr>
        <w:rPr>
          <w:rFonts w:cs="Courier New"/>
          <w:i/>
        </w:rPr>
      </w:pPr>
      <w:r>
        <w:rPr>
          <w:rFonts w:cs="Courier New"/>
          <w:i/>
        </w:rPr>
        <w:t>Figure 1. Raw surface data series for two IMBs. For the left series, values will be estimated by interpolation; for the right series, by binomial mean.</w:t>
      </w:r>
    </w:p>
    <w:p w14:paraId="6F410D19" w14:textId="77777777" w:rsidR="00197C57" w:rsidRDefault="00197C57" w:rsidP="00197C57">
      <w:pPr>
        <w:rPr>
          <w:rFonts w:cs="Courier New"/>
        </w:rPr>
      </w:pPr>
      <w:r>
        <w:rPr>
          <w:rFonts w:cs="Courier New"/>
        </w:rPr>
        <w:t xml:space="preserve">For example, surface data for the buoy 1997D is provided at quite sparse, irregular time points, on average 2-3 per month. </w:t>
      </w:r>
      <w:proofErr w:type="spellStart"/>
      <w:proofErr w:type="gramStart"/>
      <w:r>
        <w:rPr>
          <w:rFonts w:ascii="Courier New" w:hAnsi="Courier New" w:cs="Courier New"/>
        </w:rPr>
        <w:t>series.estimate</w:t>
      </w:r>
      <w:proofErr w:type="spellEnd"/>
      <w:proofErr w:type="gramEnd"/>
      <w:r>
        <w:rPr>
          <w:rFonts w:ascii="Courier New" w:hAnsi="Courier New" w:cs="Courier New"/>
        </w:rPr>
        <w:t>(</w:t>
      </w:r>
      <w:proofErr w:type="spellStart"/>
      <w:r>
        <w:rPr>
          <w:rFonts w:ascii="Courier New" w:hAnsi="Courier New" w:cs="Courier New"/>
        </w:rPr>
        <w:t>datetime.datetime</w:t>
      </w:r>
      <w:proofErr w:type="spellEnd"/>
      <w:r>
        <w:rPr>
          <w:rFonts w:ascii="Courier New" w:hAnsi="Courier New" w:cs="Courier New"/>
        </w:rPr>
        <w:t xml:space="preserve">(1998,3,10,0,0)) </w:t>
      </w:r>
      <w:r>
        <w:rPr>
          <w:rFonts w:cs="Courier New"/>
        </w:rPr>
        <w:t>returns 0.104m, interpolated between the values measured on 7</w:t>
      </w:r>
      <w:r w:rsidRPr="00A25D5C">
        <w:rPr>
          <w:rFonts w:cs="Courier New"/>
          <w:vertAlign w:val="superscript"/>
        </w:rPr>
        <w:t>th</w:t>
      </w:r>
      <w:r>
        <w:rPr>
          <w:rFonts w:cs="Courier New"/>
        </w:rPr>
        <w:t xml:space="preserve"> and 14</w:t>
      </w:r>
      <w:r w:rsidRPr="00A25D5C">
        <w:rPr>
          <w:rFonts w:cs="Courier New"/>
          <w:vertAlign w:val="superscript"/>
        </w:rPr>
        <w:t>th</w:t>
      </w:r>
      <w:r>
        <w:rPr>
          <w:rFonts w:cs="Courier New"/>
        </w:rPr>
        <w:t xml:space="preserve"> March. On the other hand, surface data for the buoy 2012L is provided much more </w:t>
      </w:r>
      <w:proofErr w:type="gramStart"/>
      <w:r>
        <w:rPr>
          <w:rFonts w:cs="Courier New"/>
        </w:rPr>
        <w:t>frequently, and</w:t>
      </w:r>
      <w:proofErr w:type="gramEnd"/>
      <w:r>
        <w:rPr>
          <w:rFonts w:cs="Courier New"/>
        </w:rPr>
        <w:t xml:space="preserve"> can be noisy.  </w:t>
      </w:r>
      <w:proofErr w:type="spellStart"/>
      <w:r>
        <w:rPr>
          <w:rFonts w:ascii="Courier New" w:hAnsi="Courier New" w:cs="Courier New"/>
        </w:rPr>
        <w:t>series.data_list</w:t>
      </w:r>
      <w:proofErr w:type="spellEnd"/>
      <w:r>
        <w:rPr>
          <w:rFonts w:ascii="Courier New" w:hAnsi="Courier New" w:cs="Courier New"/>
        </w:rPr>
        <w:t>[</w:t>
      </w:r>
      <w:proofErr w:type="spellStart"/>
      <w:r>
        <w:rPr>
          <w:rFonts w:ascii="Courier New" w:hAnsi="Courier New" w:cs="Courier New"/>
        </w:rPr>
        <w:t>datetime.datetime</w:t>
      </w:r>
      <w:proofErr w:type="spellEnd"/>
      <w:r>
        <w:rPr>
          <w:rFonts w:ascii="Courier New" w:hAnsi="Courier New" w:cs="Courier New"/>
        </w:rPr>
        <w:t xml:space="preserve">(2013,3,10,0,0) </w:t>
      </w:r>
      <w:r>
        <w:rPr>
          <w:rFonts w:cs="Courier New"/>
        </w:rPr>
        <w:t xml:space="preserve">is equal to 0.05m in the raw data series, but </w:t>
      </w:r>
      <w:proofErr w:type="spellStart"/>
      <w:r>
        <w:rPr>
          <w:rFonts w:ascii="Courier New" w:hAnsi="Courier New" w:cs="Courier New"/>
        </w:rPr>
        <w:t>series.data_list.estimate</w:t>
      </w:r>
      <w:proofErr w:type="spellEnd"/>
      <w:r>
        <w:rPr>
          <w:rFonts w:ascii="Courier New" w:hAnsi="Courier New" w:cs="Courier New"/>
        </w:rPr>
        <w:t>(</w:t>
      </w:r>
      <w:r w:rsidRPr="009B496B">
        <w:rPr>
          <w:rFonts w:ascii="Courier New" w:hAnsi="Courier New" w:cs="Courier New"/>
        </w:rPr>
        <w:t xml:space="preserve"> </w:t>
      </w:r>
      <w:proofErr w:type="spellStart"/>
      <w:r>
        <w:rPr>
          <w:rFonts w:ascii="Courier New" w:hAnsi="Courier New" w:cs="Courier New"/>
        </w:rPr>
        <w:t>datetime.datetime</w:t>
      </w:r>
      <w:proofErr w:type="spellEnd"/>
      <w:r>
        <w:rPr>
          <w:rFonts w:ascii="Courier New" w:hAnsi="Courier New" w:cs="Courier New"/>
        </w:rPr>
        <w:t xml:space="preserve">(2013,3,10,0,0)) </w:t>
      </w:r>
      <w:r>
        <w:rPr>
          <w:rFonts w:cs="Courier New"/>
        </w:rPr>
        <w:t>returns 0.066m instead as it considers nearby values also.</w:t>
      </w:r>
    </w:p>
    <w:p w14:paraId="2DA07AE9" w14:textId="7C258B60" w:rsidR="00197C57" w:rsidRDefault="00197C57" w:rsidP="00197C57">
      <w:pPr>
        <w:rPr>
          <w:rFonts w:cs="Courier New"/>
        </w:rPr>
      </w:pPr>
      <w:r>
        <w:rPr>
          <w:rFonts w:cs="Courier New"/>
        </w:rPr>
        <w:t xml:space="preserve">The data series method </w:t>
      </w:r>
      <w:proofErr w:type="spellStart"/>
      <w:r>
        <w:rPr>
          <w:rFonts w:cs="Courier New"/>
        </w:rPr>
        <w:t>regularise</w:t>
      </w:r>
      <w:r w:rsidR="00EA2DCD">
        <w:rPr>
          <w:rFonts w:cs="Courier New"/>
        </w:rPr>
        <w:t>_</w:t>
      </w:r>
      <w:proofErr w:type="gramStart"/>
      <w:r w:rsidR="00EA2DCD">
        <w:rPr>
          <w:rFonts w:cs="Courier New"/>
        </w:rPr>
        <w:t>temp</w:t>
      </w:r>
      <w:proofErr w:type="spellEnd"/>
      <w:r>
        <w:rPr>
          <w:rFonts w:cs="Courier New"/>
        </w:rPr>
        <w:t>(</w:t>
      </w:r>
      <w:proofErr w:type="gramEnd"/>
      <w:r>
        <w:rPr>
          <w:rFonts w:cs="Courier New"/>
        </w:rPr>
        <w:t>) makes use of the estimate() method to produce a time</w:t>
      </w:r>
      <w:r w:rsidR="00EA2DCD">
        <w:rPr>
          <w:rFonts w:cs="Courier New"/>
        </w:rPr>
        <w:t xml:space="preserve"> </w:t>
      </w:r>
      <w:r>
        <w:rPr>
          <w:rFonts w:cs="Courier New"/>
        </w:rPr>
        <w:t xml:space="preserve">series </w:t>
      </w:r>
      <w:r w:rsidR="00EA2DCD">
        <w:rPr>
          <w:rFonts w:cs="Courier New"/>
        </w:rPr>
        <w:t xml:space="preserve">whose times of measurement are equal to those of the buoy temperature data </w:t>
      </w:r>
      <w:r>
        <w:rPr>
          <w:rFonts w:cs="Courier New"/>
        </w:rPr>
        <w:t xml:space="preserve"> from a given raw timeseries. For example:</w:t>
      </w:r>
    </w:p>
    <w:p w14:paraId="0097F5D2" w14:textId="77777777" w:rsidR="00197C57" w:rsidRPr="00206F00" w:rsidRDefault="00197C57" w:rsidP="00197C57">
      <w:pPr>
        <w:spacing w:after="0"/>
        <w:rPr>
          <w:rFonts w:ascii="Courier New" w:hAnsi="Courier New" w:cs="Courier New"/>
        </w:rPr>
      </w:pPr>
      <w:r>
        <w:rPr>
          <w:rFonts w:ascii="Courier New" w:hAnsi="Courier New" w:cs="Courier New"/>
        </w:rPr>
        <w:t>i</w:t>
      </w:r>
      <w:r w:rsidRPr="00206F00">
        <w:rPr>
          <w:rFonts w:ascii="Courier New" w:hAnsi="Courier New" w:cs="Courier New"/>
        </w:rPr>
        <w:t>mport buoys</w:t>
      </w:r>
    </w:p>
    <w:p w14:paraId="60BE1D1A" w14:textId="77777777" w:rsidR="00197C57" w:rsidRPr="00206F00" w:rsidRDefault="00197C57" w:rsidP="00197C57">
      <w:pPr>
        <w:spacing w:after="0"/>
        <w:rPr>
          <w:rFonts w:ascii="Courier New" w:hAnsi="Courier New" w:cs="Courier New"/>
        </w:rPr>
      </w:pPr>
      <w:proofErr w:type="spellStart"/>
      <w:r>
        <w:rPr>
          <w:rFonts w:ascii="Courier New" w:hAnsi="Courier New" w:cs="Courier New"/>
        </w:rPr>
        <w:t>b</w:t>
      </w:r>
      <w:r w:rsidRPr="00206F00">
        <w:rPr>
          <w:rFonts w:ascii="Courier New" w:hAnsi="Courier New" w:cs="Courier New"/>
        </w:rPr>
        <w:t>uoy_str</w:t>
      </w:r>
      <w:proofErr w:type="spellEnd"/>
      <w:r w:rsidRPr="00206F00">
        <w:rPr>
          <w:rFonts w:ascii="Courier New" w:hAnsi="Courier New" w:cs="Courier New"/>
        </w:rPr>
        <w:t xml:space="preserve"> = </w:t>
      </w:r>
      <w:proofErr w:type="spellStart"/>
      <w:proofErr w:type="gramStart"/>
      <w:r w:rsidRPr="00206F00">
        <w:rPr>
          <w:rFonts w:ascii="Courier New" w:hAnsi="Courier New" w:cs="Courier New"/>
        </w:rPr>
        <w:t>buoys.buoy</w:t>
      </w:r>
      <w:proofErr w:type="spellEnd"/>
      <w:proofErr w:type="gramEnd"/>
      <w:r w:rsidRPr="00206F00">
        <w:rPr>
          <w:rFonts w:ascii="Courier New" w:hAnsi="Courier New" w:cs="Courier New"/>
        </w:rPr>
        <w:t>(‘1997D’)</w:t>
      </w:r>
    </w:p>
    <w:p w14:paraId="786F67E7" w14:textId="77777777" w:rsidR="00197C57" w:rsidRDefault="00197C57" w:rsidP="00197C57">
      <w:pPr>
        <w:spacing w:after="0"/>
        <w:rPr>
          <w:rFonts w:ascii="Courier New" w:hAnsi="Courier New" w:cs="Courier New"/>
        </w:rPr>
      </w:pPr>
      <w:proofErr w:type="spellStart"/>
      <w:r>
        <w:rPr>
          <w:rFonts w:ascii="Courier New" w:hAnsi="Courier New" w:cs="Courier New"/>
        </w:rPr>
        <w:t>b</w:t>
      </w:r>
      <w:r w:rsidRPr="00206F00">
        <w:rPr>
          <w:rFonts w:ascii="Courier New" w:hAnsi="Courier New" w:cs="Courier New"/>
        </w:rPr>
        <w:t>uoy_</w:t>
      </w:r>
      <w:proofErr w:type="gramStart"/>
      <w:r w:rsidRPr="00206F00">
        <w:rPr>
          <w:rFonts w:ascii="Courier New" w:hAnsi="Courier New" w:cs="Courier New"/>
        </w:rPr>
        <w:t>str.extract</w:t>
      </w:r>
      <w:proofErr w:type="gramEnd"/>
      <w:r w:rsidRPr="00206F00">
        <w:rPr>
          <w:rFonts w:ascii="Courier New" w:hAnsi="Courier New" w:cs="Courier New"/>
        </w:rPr>
        <w:t>_data</w:t>
      </w:r>
      <w:proofErr w:type="spellEnd"/>
      <w:r w:rsidRPr="00206F00">
        <w:rPr>
          <w:rFonts w:ascii="Courier New" w:hAnsi="Courier New" w:cs="Courier New"/>
        </w:rPr>
        <w:t>(‘surface’)</w:t>
      </w:r>
    </w:p>
    <w:p w14:paraId="64F1FF14" w14:textId="0C9E69DA" w:rsidR="00197C57" w:rsidRDefault="00197C57" w:rsidP="00197C57">
      <w:pPr>
        <w:spacing w:after="0"/>
        <w:rPr>
          <w:rFonts w:ascii="Courier New" w:hAnsi="Courier New" w:cs="Courier New"/>
        </w:rPr>
      </w:pPr>
      <w:proofErr w:type="spellStart"/>
      <w:r>
        <w:rPr>
          <w:rFonts w:ascii="Courier New" w:hAnsi="Courier New" w:cs="Courier New"/>
        </w:rPr>
        <w:t>s</w:t>
      </w:r>
      <w:r w:rsidRPr="00206F00">
        <w:rPr>
          <w:rFonts w:ascii="Courier New" w:hAnsi="Courier New" w:cs="Courier New"/>
        </w:rPr>
        <w:t>urface_regular</w:t>
      </w:r>
      <w:proofErr w:type="spellEnd"/>
      <w:r w:rsidRPr="00206F00">
        <w:rPr>
          <w:rFonts w:ascii="Courier New" w:hAnsi="Courier New" w:cs="Courier New"/>
        </w:rPr>
        <w:t xml:space="preserve"> = </w:t>
      </w:r>
      <w:proofErr w:type="spellStart"/>
      <w:r w:rsidRPr="00206F00">
        <w:rPr>
          <w:rFonts w:ascii="Courier New" w:hAnsi="Courier New" w:cs="Courier New"/>
        </w:rPr>
        <w:t>buoy_str.data</w:t>
      </w:r>
      <w:proofErr w:type="spellEnd"/>
      <w:r w:rsidRPr="00206F00">
        <w:rPr>
          <w:rFonts w:ascii="Courier New" w:hAnsi="Courier New" w:cs="Courier New"/>
        </w:rPr>
        <w:t>[‘surface’</w:t>
      </w:r>
      <w:proofErr w:type="gramStart"/>
      <w:r w:rsidRPr="00206F00">
        <w:rPr>
          <w:rFonts w:ascii="Courier New" w:hAnsi="Courier New" w:cs="Courier New"/>
        </w:rPr>
        <w:t>].</w:t>
      </w:r>
      <w:proofErr w:type="spellStart"/>
      <w:r w:rsidRPr="00206F00">
        <w:rPr>
          <w:rFonts w:ascii="Courier New" w:hAnsi="Courier New" w:cs="Courier New"/>
        </w:rPr>
        <w:t>regularise</w:t>
      </w:r>
      <w:proofErr w:type="gramEnd"/>
      <w:r w:rsidR="00EA2DCD">
        <w:rPr>
          <w:rFonts w:ascii="Courier New" w:hAnsi="Courier New" w:cs="Courier New"/>
        </w:rPr>
        <w:t>_temp</w:t>
      </w:r>
      <w:proofErr w:type="spellEnd"/>
      <w:r w:rsidRPr="00206F00">
        <w:rPr>
          <w:rFonts w:ascii="Courier New" w:hAnsi="Courier New" w:cs="Courier New"/>
        </w:rPr>
        <w:t>()</w:t>
      </w:r>
    </w:p>
    <w:p w14:paraId="32D38D57" w14:textId="77777777" w:rsidR="00197C57" w:rsidRDefault="00197C57" w:rsidP="00197C57">
      <w:pPr>
        <w:spacing w:after="0"/>
        <w:rPr>
          <w:rFonts w:cs="Courier New"/>
        </w:rPr>
      </w:pPr>
    </w:p>
    <w:p w14:paraId="78E20BBB" w14:textId="77777777" w:rsidR="00197C57" w:rsidRPr="00D67B00" w:rsidRDefault="00197C57" w:rsidP="00197C57">
      <w:pPr>
        <w:rPr>
          <w:rFonts w:cs="Courier New"/>
        </w:rPr>
      </w:pPr>
      <w:r>
        <w:rPr>
          <w:rFonts w:cs="Courier New"/>
        </w:rPr>
        <w:t>The resulting regular time series is shown in Figure 2:</w:t>
      </w:r>
    </w:p>
    <w:p w14:paraId="12E90FEE" w14:textId="77777777" w:rsidR="00197C57" w:rsidRDefault="00197C57" w:rsidP="00197C57">
      <w:pPr>
        <w:spacing w:after="0"/>
        <w:rPr>
          <w:rFonts w:ascii="Courier New" w:hAnsi="Courier New" w:cs="Courier New"/>
        </w:rPr>
      </w:pPr>
      <w:r>
        <w:rPr>
          <w:rFonts w:ascii="Courier New" w:hAnsi="Courier New" w:cs="Courier New"/>
          <w:noProof/>
          <w:lang w:eastAsia="en-GB"/>
        </w:rPr>
        <w:drawing>
          <wp:inline distT="0" distB="0" distL="0" distR="0" wp14:anchorId="7F896875" wp14:editId="557949BD">
            <wp:extent cx="2819192" cy="21145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97D_surface_lo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5767" cy="2119482"/>
                    </a:xfrm>
                    <a:prstGeom prst="rect">
                      <a:avLst/>
                    </a:prstGeom>
                  </pic:spPr>
                </pic:pic>
              </a:graphicData>
            </a:graphic>
          </wp:inline>
        </w:drawing>
      </w:r>
      <w:r>
        <w:rPr>
          <w:rFonts w:ascii="Courier New" w:hAnsi="Courier New" w:cs="Courier New"/>
          <w:noProof/>
          <w:lang w:eastAsia="en-GB"/>
        </w:rPr>
        <w:drawing>
          <wp:inline distT="0" distB="0" distL="0" distR="0" wp14:anchorId="290EAD9B" wp14:editId="3326D3E6">
            <wp:extent cx="2857290" cy="21431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97D_surface_regular_lo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9719" cy="2144947"/>
                    </a:xfrm>
                    <a:prstGeom prst="rect">
                      <a:avLst/>
                    </a:prstGeom>
                  </pic:spPr>
                </pic:pic>
              </a:graphicData>
            </a:graphic>
          </wp:inline>
        </w:drawing>
      </w:r>
    </w:p>
    <w:p w14:paraId="1214CED8" w14:textId="344F8EC3" w:rsidR="00197C57" w:rsidRDefault="00197C57" w:rsidP="00197C57">
      <w:pPr>
        <w:rPr>
          <w:rFonts w:cs="Courier New"/>
          <w:i/>
        </w:rPr>
      </w:pPr>
      <w:r>
        <w:rPr>
          <w:rFonts w:cs="Courier New"/>
          <w:i/>
        </w:rPr>
        <w:lastRenderedPageBreak/>
        <w:t>Figure 2. (left) Raw surface elevation data from buoy 1997D; (right) regularised surface elevation data for the same buoy</w:t>
      </w:r>
    </w:p>
    <w:p w14:paraId="434FDC7B" w14:textId="23FB233B" w:rsidR="00197C57" w:rsidRDefault="00197C57" w:rsidP="00197C57">
      <w:pPr>
        <w:rPr>
          <w:rFonts w:cs="Courier New"/>
        </w:rPr>
      </w:pPr>
      <w:r>
        <w:rPr>
          <w:rFonts w:cs="Courier New"/>
        </w:rPr>
        <w:t xml:space="preserve">The plots displayed make use of the data series method </w:t>
      </w:r>
      <w:proofErr w:type="gramStart"/>
      <w:r>
        <w:rPr>
          <w:rFonts w:cs="Courier New"/>
        </w:rPr>
        <w:t>show(</w:t>
      </w:r>
      <w:proofErr w:type="gramEnd"/>
      <w:r>
        <w:rPr>
          <w:rFonts w:cs="Courier New"/>
        </w:rPr>
        <w:t xml:space="preserve">), which produces a time series plot of any data series. </w:t>
      </w:r>
      <w:proofErr w:type="gramStart"/>
      <w:r>
        <w:rPr>
          <w:rFonts w:cs="Courier New"/>
        </w:rPr>
        <w:t>Show(</w:t>
      </w:r>
      <w:proofErr w:type="gramEnd"/>
      <w:r>
        <w:rPr>
          <w:rFonts w:cs="Courier New"/>
        </w:rPr>
        <w:t xml:space="preserve">) takes amongst its arguments </w:t>
      </w:r>
      <w:proofErr w:type="spellStart"/>
      <w:r>
        <w:rPr>
          <w:rFonts w:cs="Courier New"/>
        </w:rPr>
        <w:t>start_date</w:t>
      </w:r>
      <w:proofErr w:type="spellEnd"/>
      <w:r>
        <w:rPr>
          <w:rFonts w:cs="Courier New"/>
        </w:rPr>
        <w:t xml:space="preserve"> and </w:t>
      </w:r>
      <w:proofErr w:type="spellStart"/>
      <w:r>
        <w:rPr>
          <w:rFonts w:cs="Courier New"/>
        </w:rPr>
        <w:t>end_date</w:t>
      </w:r>
      <w:proofErr w:type="spellEnd"/>
      <w:r>
        <w:rPr>
          <w:rFonts w:cs="Courier New"/>
        </w:rPr>
        <w:t xml:space="preserve"> (Python datetime objects that set the x-axis limits) and </w:t>
      </w:r>
      <w:proofErr w:type="spellStart"/>
      <w:r>
        <w:rPr>
          <w:rFonts w:cs="Courier New"/>
        </w:rPr>
        <w:t>ylim</w:t>
      </w:r>
      <w:proofErr w:type="spellEnd"/>
      <w:r>
        <w:rPr>
          <w:rFonts w:cs="Courier New"/>
        </w:rPr>
        <w:t xml:space="preserve"> (y-axis limits).</w:t>
      </w:r>
    </w:p>
    <w:p w14:paraId="748354DD" w14:textId="3444AB41" w:rsidR="00EA2DCD" w:rsidRDefault="00EA2DCD" w:rsidP="00197C57">
      <w:pPr>
        <w:rPr>
          <w:rFonts w:cs="Courier New"/>
        </w:rPr>
      </w:pPr>
      <w:r>
        <w:rPr>
          <w:rFonts w:cs="Courier New"/>
        </w:rPr>
        <w:t>Throughout the code it is the convention that all regularised temperature series are given a name ending ‘_rt’ to identify them as having time points equal to those of the temperature data.</w:t>
      </w:r>
    </w:p>
    <w:p w14:paraId="69CA345F" w14:textId="77777777" w:rsidR="00197C57" w:rsidRDefault="00197C57" w:rsidP="00197C57">
      <w:pPr>
        <w:rPr>
          <w:rFonts w:cs="Courier New"/>
        </w:rPr>
      </w:pPr>
    </w:p>
    <w:p w14:paraId="0D480A9D" w14:textId="77777777" w:rsidR="00197C57" w:rsidRPr="00B3155C" w:rsidRDefault="00197C57" w:rsidP="00197C57">
      <w:pPr>
        <w:pStyle w:val="ListParagraph"/>
        <w:numPr>
          <w:ilvl w:val="1"/>
          <w:numId w:val="3"/>
        </w:numPr>
        <w:rPr>
          <w:rFonts w:cs="Courier New"/>
          <w:b/>
        </w:rPr>
      </w:pPr>
      <w:r w:rsidRPr="00B3155C">
        <w:rPr>
          <w:rFonts w:cs="Courier New"/>
          <w:b/>
        </w:rPr>
        <w:t>Rate of change of a data series</w:t>
      </w:r>
    </w:p>
    <w:p w14:paraId="1FCBE44E" w14:textId="77777777" w:rsidR="00197C57" w:rsidRPr="00B3155C" w:rsidRDefault="00197C57" w:rsidP="00197C57">
      <w:pPr>
        <w:rPr>
          <w:rFonts w:cs="Courier New"/>
        </w:rPr>
      </w:pPr>
      <w:r>
        <w:rPr>
          <w:rFonts w:cs="Courier New"/>
        </w:rPr>
        <w:t xml:space="preserve">Given a data series, the method </w:t>
      </w:r>
      <w:proofErr w:type="spellStart"/>
      <w:r>
        <w:rPr>
          <w:rFonts w:cs="Courier New"/>
        </w:rPr>
        <w:t>rate_of_change</w:t>
      </w:r>
      <w:proofErr w:type="spellEnd"/>
      <w:r>
        <w:rPr>
          <w:rFonts w:cs="Courier New"/>
        </w:rPr>
        <w:t xml:space="preserve"> estimates the time derivative of that data series by performing a series of linear fits at each data point. The default time interval over which to take the linear fit is the period from one day before to one day after the time point in question. This method is used for calculation of sensible heat uptake.</w:t>
      </w:r>
    </w:p>
    <w:p w14:paraId="6C0251CF" w14:textId="77777777" w:rsidR="00197C57" w:rsidRDefault="00197C57" w:rsidP="00197C57">
      <w:pPr>
        <w:rPr>
          <w:rFonts w:cs="Courier New"/>
        </w:rPr>
      </w:pPr>
    </w:p>
    <w:p w14:paraId="30096B5C" w14:textId="77777777" w:rsidR="00197C57" w:rsidRDefault="00197C57" w:rsidP="00197C57">
      <w:pPr>
        <w:pStyle w:val="ListParagraph"/>
        <w:numPr>
          <w:ilvl w:val="0"/>
          <w:numId w:val="3"/>
        </w:numPr>
        <w:rPr>
          <w:rFonts w:cs="Courier New"/>
          <w:b/>
        </w:rPr>
      </w:pPr>
      <w:r>
        <w:rPr>
          <w:rFonts w:cs="Courier New"/>
          <w:b/>
        </w:rPr>
        <w:t>Reading and analysing IMB temperature data</w:t>
      </w:r>
    </w:p>
    <w:p w14:paraId="74687752" w14:textId="77777777" w:rsidR="00197C57" w:rsidRPr="0072002E" w:rsidRDefault="00197C57" w:rsidP="00197C57">
      <w:pPr>
        <w:rPr>
          <w:rFonts w:cs="Courier New"/>
          <w:b/>
        </w:rPr>
      </w:pPr>
      <w:r>
        <w:rPr>
          <w:rFonts w:cs="Courier New"/>
          <w:b/>
        </w:rPr>
        <w:t>4.1 Top level view</w:t>
      </w:r>
    </w:p>
    <w:p w14:paraId="66B668E4" w14:textId="77777777" w:rsidR="00197C57" w:rsidRDefault="00197C57" w:rsidP="00197C57">
      <w:pPr>
        <w:rPr>
          <w:rFonts w:cs="Courier New"/>
        </w:rPr>
      </w:pPr>
      <w:r>
        <w:rPr>
          <w:rFonts w:cs="Courier New"/>
        </w:rPr>
        <w:t>Because of its 2-dimensional nature, IMB temperature data requires a separate class for reading and processing. This class and associated functions are stored in temp_series.py.</w:t>
      </w:r>
    </w:p>
    <w:p w14:paraId="7EE2E670" w14:textId="77777777" w:rsidR="00197C57" w:rsidRDefault="00197C57" w:rsidP="00197C57">
      <w:pPr>
        <w:rPr>
          <w:rFonts w:cs="Courier New"/>
        </w:rPr>
      </w:pPr>
      <w:r>
        <w:rPr>
          <w:rFonts w:cs="Courier New"/>
        </w:rPr>
        <w:t>The following code reads IMB temperature data for the buoy 1997D:</w:t>
      </w:r>
    </w:p>
    <w:p w14:paraId="61AF614E" w14:textId="77777777" w:rsidR="00197C57" w:rsidRPr="002660D4" w:rsidRDefault="00197C57" w:rsidP="00197C57">
      <w:pPr>
        <w:spacing w:after="0"/>
        <w:rPr>
          <w:rFonts w:ascii="Courier New" w:hAnsi="Courier New" w:cs="Courier New"/>
        </w:rPr>
      </w:pPr>
      <w:r>
        <w:rPr>
          <w:rFonts w:ascii="Courier New" w:hAnsi="Courier New" w:cs="Courier New"/>
        </w:rPr>
        <w:t>i</w:t>
      </w:r>
      <w:r w:rsidRPr="002660D4">
        <w:rPr>
          <w:rFonts w:ascii="Courier New" w:hAnsi="Courier New" w:cs="Courier New"/>
        </w:rPr>
        <w:t>mport buoys</w:t>
      </w:r>
    </w:p>
    <w:p w14:paraId="2034C8AD" w14:textId="77777777" w:rsidR="00197C57" w:rsidRPr="002660D4" w:rsidRDefault="00197C57" w:rsidP="00197C57">
      <w:pPr>
        <w:spacing w:after="0"/>
        <w:rPr>
          <w:rFonts w:ascii="Courier New" w:hAnsi="Courier New" w:cs="Courier New"/>
        </w:rPr>
      </w:pPr>
      <w:proofErr w:type="spellStart"/>
      <w:r>
        <w:rPr>
          <w:rFonts w:ascii="Courier New" w:hAnsi="Courier New" w:cs="Courier New"/>
        </w:rPr>
        <w:t>b</w:t>
      </w:r>
      <w:r w:rsidRPr="002660D4">
        <w:rPr>
          <w:rFonts w:ascii="Courier New" w:hAnsi="Courier New" w:cs="Courier New"/>
        </w:rPr>
        <w:t>uoy_str</w:t>
      </w:r>
      <w:proofErr w:type="spellEnd"/>
      <w:r w:rsidRPr="002660D4">
        <w:rPr>
          <w:rFonts w:ascii="Courier New" w:hAnsi="Courier New" w:cs="Courier New"/>
        </w:rPr>
        <w:t xml:space="preserve"> = </w:t>
      </w:r>
      <w:proofErr w:type="spellStart"/>
      <w:proofErr w:type="gramStart"/>
      <w:r w:rsidRPr="002660D4">
        <w:rPr>
          <w:rFonts w:ascii="Courier New" w:hAnsi="Courier New" w:cs="Courier New"/>
        </w:rPr>
        <w:t>buoys.buoy</w:t>
      </w:r>
      <w:proofErr w:type="spellEnd"/>
      <w:proofErr w:type="gramEnd"/>
      <w:r w:rsidRPr="002660D4">
        <w:rPr>
          <w:rFonts w:ascii="Courier New" w:hAnsi="Courier New" w:cs="Courier New"/>
        </w:rPr>
        <w:t>(‘1997D’)</w:t>
      </w:r>
    </w:p>
    <w:p w14:paraId="2403586F" w14:textId="77777777" w:rsidR="00197C57" w:rsidRDefault="00197C57" w:rsidP="00197C57">
      <w:pPr>
        <w:rPr>
          <w:rFonts w:ascii="Courier New" w:hAnsi="Courier New" w:cs="Courier New"/>
        </w:rPr>
      </w:pPr>
      <w:proofErr w:type="spellStart"/>
      <w:r>
        <w:rPr>
          <w:rFonts w:ascii="Courier New" w:hAnsi="Courier New" w:cs="Courier New"/>
        </w:rPr>
        <w:t>b</w:t>
      </w:r>
      <w:r w:rsidRPr="002660D4">
        <w:rPr>
          <w:rFonts w:ascii="Courier New" w:hAnsi="Courier New" w:cs="Courier New"/>
        </w:rPr>
        <w:t>uoy_</w:t>
      </w:r>
      <w:proofErr w:type="gramStart"/>
      <w:r w:rsidRPr="002660D4">
        <w:rPr>
          <w:rFonts w:ascii="Courier New" w:hAnsi="Courier New" w:cs="Courier New"/>
        </w:rPr>
        <w:t>str.extract</w:t>
      </w:r>
      <w:proofErr w:type="gramEnd"/>
      <w:r w:rsidRPr="002660D4">
        <w:rPr>
          <w:rFonts w:ascii="Courier New" w:hAnsi="Courier New" w:cs="Courier New"/>
        </w:rPr>
        <w:t>_temp</w:t>
      </w:r>
      <w:proofErr w:type="spellEnd"/>
      <w:r w:rsidRPr="002660D4">
        <w:rPr>
          <w:rFonts w:ascii="Courier New" w:hAnsi="Courier New" w:cs="Courier New"/>
        </w:rPr>
        <w:t>()</w:t>
      </w:r>
    </w:p>
    <w:p w14:paraId="2F646E05" w14:textId="77777777" w:rsidR="00197C57" w:rsidRDefault="00197C57" w:rsidP="00197C57">
      <w:pPr>
        <w:rPr>
          <w:rFonts w:cs="Courier New"/>
        </w:rPr>
      </w:pPr>
      <w:r>
        <w:rPr>
          <w:rFonts w:cs="Courier New"/>
        </w:rPr>
        <w:t>The temperature data is then stored as a ‘</w:t>
      </w:r>
      <w:proofErr w:type="spellStart"/>
      <w:r>
        <w:rPr>
          <w:rFonts w:cs="Courier New"/>
        </w:rPr>
        <w:t>temp_series</w:t>
      </w:r>
      <w:proofErr w:type="spellEnd"/>
      <w:r>
        <w:rPr>
          <w:rFonts w:cs="Courier New"/>
        </w:rPr>
        <w:t xml:space="preserve">’ (temperature series) object in the tag </w:t>
      </w:r>
      <w:proofErr w:type="gramStart"/>
      <w:r>
        <w:rPr>
          <w:rFonts w:cs="Courier New"/>
        </w:rPr>
        <w:t>‘.temp</w:t>
      </w:r>
      <w:proofErr w:type="gramEnd"/>
      <w:r>
        <w:rPr>
          <w:rFonts w:cs="Courier New"/>
        </w:rPr>
        <w:t xml:space="preserve">’. This object stores the data in a tag </w:t>
      </w:r>
      <w:proofErr w:type="gramStart"/>
      <w:r>
        <w:rPr>
          <w:rFonts w:cs="Courier New"/>
        </w:rPr>
        <w:t>‘.</w:t>
      </w:r>
      <w:proofErr w:type="spellStart"/>
      <w:r>
        <w:rPr>
          <w:rFonts w:cs="Courier New"/>
        </w:rPr>
        <w:t>profile</w:t>
      </w:r>
      <w:proofErr w:type="gramEnd"/>
      <w:r>
        <w:rPr>
          <w:rFonts w:cs="Courier New"/>
        </w:rPr>
        <w:t>_set</w:t>
      </w:r>
      <w:proofErr w:type="spellEnd"/>
      <w:r>
        <w:rPr>
          <w:rFonts w:cs="Courier New"/>
        </w:rPr>
        <w:t xml:space="preserve">’, a dictionary in which the keys are Python datetime objects and the values are lists of length equal to the number of vertical temperature measurement points. </w:t>
      </w:r>
    </w:p>
    <w:p w14:paraId="3ADD8B89" w14:textId="77777777" w:rsidR="00197C57" w:rsidRDefault="00197C57" w:rsidP="00197C57">
      <w:pPr>
        <w:rPr>
          <w:rFonts w:cs="Courier New"/>
        </w:rPr>
      </w:pPr>
      <w:r>
        <w:rPr>
          <w:rFonts w:cs="Courier New"/>
        </w:rPr>
        <w:t xml:space="preserve">Due to various issues discussed below, the raw temperature data is not easy to use. A wrapper method </w:t>
      </w:r>
      <w:proofErr w:type="spellStart"/>
      <w:r>
        <w:rPr>
          <w:rFonts w:cs="Courier New"/>
        </w:rPr>
        <w:t>process_</w:t>
      </w:r>
      <w:proofErr w:type="gramStart"/>
      <w:r>
        <w:rPr>
          <w:rFonts w:cs="Courier New"/>
        </w:rPr>
        <w:t>temp</w:t>
      </w:r>
      <w:proofErr w:type="spellEnd"/>
      <w:r>
        <w:rPr>
          <w:rFonts w:cs="Courier New"/>
        </w:rPr>
        <w:t>(</w:t>
      </w:r>
      <w:proofErr w:type="gramEnd"/>
      <w:r>
        <w:rPr>
          <w:rFonts w:cs="Courier New"/>
        </w:rPr>
        <w:t xml:space="preserve">) reads the temperature data and performs some additional basic processing. ‘Cleaner’ temperature data is then stored in the tag </w:t>
      </w:r>
      <w:proofErr w:type="gramStart"/>
      <w:r>
        <w:rPr>
          <w:rFonts w:cs="Courier New"/>
        </w:rPr>
        <w:t>‘.</w:t>
      </w:r>
      <w:proofErr w:type="spellStart"/>
      <w:r>
        <w:rPr>
          <w:rFonts w:cs="Courier New"/>
        </w:rPr>
        <w:t>mprofile</w:t>
      </w:r>
      <w:proofErr w:type="gramEnd"/>
      <w:r>
        <w:rPr>
          <w:rFonts w:cs="Courier New"/>
        </w:rPr>
        <w:t>_set</w:t>
      </w:r>
      <w:proofErr w:type="spellEnd"/>
      <w:r>
        <w:rPr>
          <w:rFonts w:cs="Courier New"/>
        </w:rPr>
        <w:t xml:space="preserve">’, as a dictionary of masked </w:t>
      </w:r>
      <w:proofErr w:type="spellStart"/>
      <w:r>
        <w:rPr>
          <w:rFonts w:cs="Courier New"/>
        </w:rPr>
        <w:t>numpy</w:t>
      </w:r>
      <w:proofErr w:type="spellEnd"/>
      <w:r>
        <w:rPr>
          <w:rFonts w:cs="Courier New"/>
        </w:rPr>
        <w:t xml:space="preserve"> arrays.</w:t>
      </w:r>
    </w:p>
    <w:p w14:paraId="603ED8D0" w14:textId="77777777" w:rsidR="00197C57" w:rsidRDefault="00197C57" w:rsidP="00197C57">
      <w:pPr>
        <w:rPr>
          <w:rFonts w:cs="Courier New"/>
        </w:rPr>
      </w:pPr>
    </w:p>
    <w:p w14:paraId="66109FCB" w14:textId="77777777" w:rsidR="00197C57" w:rsidRPr="0072002E" w:rsidRDefault="00197C57" w:rsidP="00197C57">
      <w:pPr>
        <w:rPr>
          <w:rFonts w:cs="Courier New"/>
          <w:b/>
        </w:rPr>
      </w:pPr>
      <w:r>
        <w:rPr>
          <w:rFonts w:cs="Courier New"/>
          <w:b/>
        </w:rPr>
        <w:t xml:space="preserve">4.2 How the data is read </w:t>
      </w:r>
    </w:p>
    <w:p w14:paraId="26CF0EBB" w14:textId="77777777" w:rsidR="00197C57" w:rsidRDefault="00197C57" w:rsidP="00197C57">
      <w:pPr>
        <w:rPr>
          <w:rFonts w:cs="Courier New"/>
        </w:rPr>
      </w:pPr>
      <w:r>
        <w:rPr>
          <w:rFonts w:cs="Courier New"/>
        </w:rPr>
        <w:t>The data file (</w:t>
      </w:r>
      <w:proofErr w:type="spellStart"/>
      <w:r w:rsidRPr="00B70F57">
        <w:rPr>
          <w:rFonts w:ascii="Courier New" w:hAnsi="Courier New" w:cs="Courier New"/>
        </w:rPr>
        <w:t>full_file</w:t>
      </w:r>
      <w:proofErr w:type="spellEnd"/>
      <w:r>
        <w:rPr>
          <w:rFonts w:cs="Courier New"/>
        </w:rPr>
        <w:t xml:space="preserve">) containing the temperature is identified by a similar process to that of the 1D series (section 3.2). A ‘temperature </w:t>
      </w:r>
      <w:proofErr w:type="spellStart"/>
      <w:r>
        <w:rPr>
          <w:rFonts w:cs="Courier New"/>
        </w:rPr>
        <w:t>linekey</w:t>
      </w:r>
      <w:proofErr w:type="spellEnd"/>
      <w:r>
        <w:rPr>
          <w:rFonts w:cs="Courier New"/>
        </w:rPr>
        <w:t>’ is then created for that file, with information about the measurement elevation points:</w:t>
      </w:r>
    </w:p>
    <w:p w14:paraId="7074E98F" w14:textId="77777777" w:rsidR="00197C57" w:rsidRPr="00B70F57" w:rsidRDefault="00197C57" w:rsidP="00197C57">
      <w:pPr>
        <w:spacing w:after="0"/>
        <w:rPr>
          <w:rFonts w:ascii="Courier New" w:hAnsi="Courier New" w:cs="Courier New"/>
        </w:rPr>
      </w:pPr>
      <w:r>
        <w:rPr>
          <w:rFonts w:ascii="Courier New" w:hAnsi="Courier New" w:cs="Courier New"/>
        </w:rPr>
        <w:lastRenderedPageBreak/>
        <w:t>i</w:t>
      </w:r>
      <w:r w:rsidRPr="00B70F57">
        <w:rPr>
          <w:rFonts w:ascii="Courier New" w:hAnsi="Courier New" w:cs="Courier New"/>
        </w:rPr>
        <w:t xml:space="preserve">mport </w:t>
      </w:r>
      <w:proofErr w:type="spellStart"/>
      <w:r w:rsidRPr="00B70F57">
        <w:rPr>
          <w:rFonts w:ascii="Courier New" w:hAnsi="Courier New" w:cs="Courier New"/>
        </w:rPr>
        <w:t>linekey</w:t>
      </w:r>
      <w:proofErr w:type="spellEnd"/>
    </w:p>
    <w:p w14:paraId="5030F3AE" w14:textId="77777777" w:rsidR="00197C57" w:rsidRPr="00B70F57" w:rsidRDefault="00197C57" w:rsidP="00197C57">
      <w:pPr>
        <w:rPr>
          <w:rFonts w:ascii="Courier New" w:hAnsi="Courier New" w:cs="Courier New"/>
        </w:rPr>
      </w:pPr>
      <w:r>
        <w:rPr>
          <w:rFonts w:ascii="Courier New" w:hAnsi="Courier New" w:cs="Courier New"/>
        </w:rPr>
        <w:t>k</w:t>
      </w:r>
      <w:r w:rsidRPr="00B70F57">
        <w:rPr>
          <w:rFonts w:ascii="Courier New" w:hAnsi="Courier New" w:cs="Courier New"/>
        </w:rPr>
        <w:t xml:space="preserve">ey = </w:t>
      </w:r>
      <w:proofErr w:type="spellStart"/>
      <w:r w:rsidRPr="00B70F57">
        <w:rPr>
          <w:rFonts w:ascii="Courier New" w:hAnsi="Courier New" w:cs="Courier New"/>
        </w:rPr>
        <w:t>linekey.get_temp_linekey</w:t>
      </w:r>
      <w:proofErr w:type="spellEnd"/>
      <w:r w:rsidRPr="00B70F57">
        <w:rPr>
          <w:rFonts w:ascii="Courier New" w:hAnsi="Courier New" w:cs="Courier New"/>
        </w:rPr>
        <w:t>(</w:t>
      </w:r>
      <w:proofErr w:type="spellStart"/>
      <w:r w:rsidRPr="00B70F57">
        <w:rPr>
          <w:rFonts w:ascii="Courier New" w:hAnsi="Courier New" w:cs="Courier New"/>
        </w:rPr>
        <w:t>full_file</w:t>
      </w:r>
      <w:proofErr w:type="spellEnd"/>
      <w:r w:rsidRPr="00B70F57">
        <w:rPr>
          <w:rFonts w:ascii="Courier New" w:hAnsi="Courier New" w:cs="Courier New"/>
        </w:rPr>
        <w:t>)</w:t>
      </w:r>
    </w:p>
    <w:p w14:paraId="0101473C" w14:textId="77777777" w:rsidR="00197C57" w:rsidRDefault="00197C57" w:rsidP="00197C57">
      <w:pPr>
        <w:rPr>
          <w:rFonts w:cs="Courier New"/>
        </w:rPr>
      </w:pPr>
      <w:r>
        <w:rPr>
          <w:rFonts w:cs="Courier New"/>
        </w:rPr>
        <w:t xml:space="preserve"> An empty temperature series object </w:t>
      </w:r>
      <w:proofErr w:type="spellStart"/>
      <w:r>
        <w:rPr>
          <w:rFonts w:cs="Courier New"/>
        </w:rPr>
        <w:t>ts</w:t>
      </w:r>
      <w:proofErr w:type="spellEnd"/>
      <w:r>
        <w:rPr>
          <w:rFonts w:cs="Courier New"/>
        </w:rPr>
        <w:t xml:space="preserve"> is then created using this information:</w:t>
      </w:r>
    </w:p>
    <w:p w14:paraId="2916874A" w14:textId="77777777" w:rsidR="00197C57" w:rsidRPr="00B70F57" w:rsidRDefault="00197C57" w:rsidP="00197C57">
      <w:pPr>
        <w:spacing w:after="0"/>
        <w:rPr>
          <w:rFonts w:ascii="Courier New" w:hAnsi="Courier New" w:cs="Courier New"/>
        </w:rPr>
      </w:pPr>
      <w:r w:rsidRPr="00B70F57">
        <w:rPr>
          <w:rFonts w:ascii="Courier New" w:hAnsi="Courier New" w:cs="Courier New"/>
        </w:rPr>
        <w:t xml:space="preserve">import </w:t>
      </w:r>
      <w:proofErr w:type="spellStart"/>
      <w:r w:rsidRPr="00B70F57">
        <w:rPr>
          <w:rFonts w:ascii="Courier New" w:hAnsi="Courier New" w:cs="Courier New"/>
        </w:rPr>
        <w:t>temp_series</w:t>
      </w:r>
      <w:proofErr w:type="spellEnd"/>
      <w:r w:rsidRPr="00B70F57">
        <w:rPr>
          <w:rFonts w:ascii="Courier New" w:hAnsi="Courier New" w:cs="Courier New"/>
        </w:rPr>
        <w:t xml:space="preserve"> as </w:t>
      </w:r>
      <w:proofErr w:type="spellStart"/>
      <w:r w:rsidRPr="00B70F57">
        <w:rPr>
          <w:rFonts w:ascii="Courier New" w:hAnsi="Courier New" w:cs="Courier New"/>
        </w:rPr>
        <w:t>tss</w:t>
      </w:r>
      <w:proofErr w:type="spellEnd"/>
    </w:p>
    <w:p w14:paraId="6050E817" w14:textId="77777777" w:rsidR="00197C57" w:rsidRPr="00B70F57" w:rsidRDefault="00197C57" w:rsidP="00197C57">
      <w:pPr>
        <w:rPr>
          <w:rFonts w:ascii="Courier New" w:hAnsi="Courier New" w:cs="Courier New"/>
        </w:rPr>
      </w:pPr>
      <w:proofErr w:type="spellStart"/>
      <w:r w:rsidRPr="00B70F57">
        <w:rPr>
          <w:rFonts w:ascii="Courier New" w:hAnsi="Courier New" w:cs="Courier New"/>
        </w:rPr>
        <w:t>ts</w:t>
      </w:r>
      <w:proofErr w:type="spellEnd"/>
      <w:r w:rsidRPr="00B70F57">
        <w:rPr>
          <w:rFonts w:ascii="Courier New" w:hAnsi="Courier New" w:cs="Courier New"/>
        </w:rPr>
        <w:t xml:space="preserve"> = </w:t>
      </w:r>
      <w:proofErr w:type="spellStart"/>
      <w:proofErr w:type="gramStart"/>
      <w:r w:rsidRPr="00B70F57">
        <w:rPr>
          <w:rFonts w:ascii="Courier New" w:hAnsi="Courier New" w:cs="Courier New"/>
        </w:rPr>
        <w:t>tss.temp</w:t>
      </w:r>
      <w:proofErr w:type="gramEnd"/>
      <w:r w:rsidRPr="00B70F57">
        <w:rPr>
          <w:rFonts w:ascii="Courier New" w:hAnsi="Courier New" w:cs="Courier New"/>
        </w:rPr>
        <w:t>_series</w:t>
      </w:r>
      <w:proofErr w:type="spellEnd"/>
      <w:r w:rsidRPr="00B70F57">
        <w:rPr>
          <w:rFonts w:ascii="Courier New" w:hAnsi="Courier New" w:cs="Courier New"/>
        </w:rPr>
        <w:t>(</w:t>
      </w:r>
      <w:proofErr w:type="spellStart"/>
      <w:r w:rsidRPr="00B70F57">
        <w:rPr>
          <w:rFonts w:ascii="Courier New" w:hAnsi="Courier New" w:cs="Courier New"/>
        </w:rPr>
        <w:t>self.name,file_ext_name,key.phenomena_names</w:t>
      </w:r>
      <w:proofErr w:type="spellEnd"/>
      <w:r w:rsidRPr="00B70F57">
        <w:rPr>
          <w:rFonts w:ascii="Courier New" w:hAnsi="Courier New" w:cs="Courier New"/>
        </w:rPr>
        <w:t>)</w:t>
      </w:r>
    </w:p>
    <w:p w14:paraId="1AE4A744" w14:textId="77777777" w:rsidR="00197C57" w:rsidRDefault="00197C57" w:rsidP="00197C57">
      <w:pPr>
        <w:rPr>
          <w:rFonts w:cs="Courier New"/>
        </w:rPr>
      </w:pPr>
      <w:r>
        <w:rPr>
          <w:rFonts w:cs="Courier New"/>
        </w:rPr>
        <w:t xml:space="preserve">Finally the method </w:t>
      </w:r>
      <w:proofErr w:type="spellStart"/>
      <w:proofErr w:type="gramStart"/>
      <w:r w:rsidRPr="00B70F57">
        <w:rPr>
          <w:rFonts w:ascii="Courier New" w:hAnsi="Courier New" w:cs="Courier New"/>
        </w:rPr>
        <w:t>ts.read</w:t>
      </w:r>
      <w:proofErr w:type="spellEnd"/>
      <w:proofErr w:type="gramEnd"/>
      <w:r w:rsidRPr="00B70F57">
        <w:rPr>
          <w:rFonts w:ascii="Courier New" w:hAnsi="Courier New" w:cs="Courier New"/>
        </w:rPr>
        <w:t>(</w:t>
      </w:r>
      <w:proofErr w:type="spellStart"/>
      <w:r w:rsidRPr="00B70F57">
        <w:rPr>
          <w:rFonts w:ascii="Courier New" w:hAnsi="Courier New" w:cs="Courier New"/>
        </w:rPr>
        <w:t>full_file,key</w:t>
      </w:r>
      <w:proofErr w:type="spellEnd"/>
      <w:r w:rsidRPr="00B70F57">
        <w:rPr>
          <w:rFonts w:ascii="Courier New" w:hAnsi="Courier New" w:cs="Courier New"/>
        </w:rPr>
        <w:t>)</w:t>
      </w:r>
      <w:r>
        <w:rPr>
          <w:rFonts w:cs="Courier New"/>
        </w:rPr>
        <w:t xml:space="preserve"> is called, to use the </w:t>
      </w:r>
      <w:proofErr w:type="spellStart"/>
      <w:r>
        <w:rPr>
          <w:rFonts w:cs="Courier New"/>
        </w:rPr>
        <w:t>linekey</w:t>
      </w:r>
      <w:proofErr w:type="spellEnd"/>
      <w:r>
        <w:rPr>
          <w:rFonts w:cs="Courier New"/>
        </w:rPr>
        <w:t xml:space="preserve"> information to extract the temperature data from the file.</w:t>
      </w:r>
    </w:p>
    <w:p w14:paraId="50F1A2E2" w14:textId="77777777" w:rsidR="00197C57" w:rsidRDefault="00197C57" w:rsidP="00197C57">
      <w:pPr>
        <w:rPr>
          <w:rFonts w:cs="Courier New"/>
        </w:rPr>
      </w:pPr>
      <w:r>
        <w:rPr>
          <w:rFonts w:cs="Courier New"/>
        </w:rPr>
        <w:t xml:space="preserve">The processing of information on the elevation of the points of measurement is complex and requires some discussion. This is because the format of the temperature labels varies in a significant way: while for the early buoys, the measurement points are labelled with elevation co-ordinates (e.g. 60, 55,… 5, 0, -10, -20,…), for later buoys, the measurements points are simply labelled with integers (e.g. T1, T2,…), usually with no explicit indication given as to the points of measurement. </w:t>
      </w:r>
    </w:p>
    <w:p w14:paraId="6102A75E" w14:textId="77777777" w:rsidR="00197C57" w:rsidRDefault="00197C57" w:rsidP="00197C57">
      <w:pPr>
        <w:rPr>
          <w:rFonts w:cs="Courier New"/>
        </w:rPr>
      </w:pPr>
      <w:r>
        <w:rPr>
          <w:rFonts w:cs="Courier New"/>
        </w:rPr>
        <w:t xml:space="preserve">Code in linekey.py examines the raw elevation labels in the source file and decides whether each label is ‘objective’ (it refers directly to the elevation) or ‘subjective’ (it does not so refer). If labels of different type were detected for the same buoy the reading code is designed to fail, but in practice no such buoys exist. Hence the temperature series for each buoy can be classified as ‘objective’ or ‘subjective’ depending on the type of its elevation labels (and </w:t>
      </w:r>
      <w:proofErr w:type="spellStart"/>
      <w:r>
        <w:rPr>
          <w:rFonts w:cs="Courier New"/>
        </w:rPr>
        <w:t>buoy_</w:t>
      </w:r>
      <w:proofErr w:type="gramStart"/>
      <w:r>
        <w:rPr>
          <w:rFonts w:cs="Courier New"/>
        </w:rPr>
        <w:t>str.temp</w:t>
      </w:r>
      <w:proofErr w:type="gramEnd"/>
      <w:r>
        <w:rPr>
          <w:rFonts w:cs="Courier New"/>
        </w:rPr>
        <w:t>.classify</w:t>
      </w:r>
      <w:proofErr w:type="spellEnd"/>
      <w:r>
        <w:rPr>
          <w:rFonts w:cs="Courier New"/>
        </w:rPr>
        <w:t>()) will return this type).</w:t>
      </w:r>
    </w:p>
    <w:p w14:paraId="3DDBB73C" w14:textId="77777777" w:rsidR="00197C57" w:rsidRDefault="00197C57" w:rsidP="00197C57">
      <w:pPr>
        <w:rPr>
          <w:rFonts w:cs="Courier New"/>
        </w:rPr>
      </w:pPr>
      <w:r>
        <w:rPr>
          <w:rFonts w:cs="Courier New"/>
        </w:rPr>
        <w:t xml:space="preserve">The processing and visualisation that can be performed on a subjective temperature series object is very limited. Hence, the method </w:t>
      </w:r>
      <w:proofErr w:type="spellStart"/>
      <w:r>
        <w:rPr>
          <w:rFonts w:cs="Courier New"/>
        </w:rPr>
        <w:t>subjective_to_</w:t>
      </w:r>
      <w:proofErr w:type="gramStart"/>
      <w:r>
        <w:rPr>
          <w:rFonts w:cs="Courier New"/>
        </w:rPr>
        <w:t>objective</w:t>
      </w:r>
      <w:proofErr w:type="spellEnd"/>
      <w:r>
        <w:rPr>
          <w:rFonts w:cs="Courier New"/>
        </w:rPr>
        <w:t>(</w:t>
      </w:r>
      <w:proofErr w:type="gramEnd"/>
      <w:r>
        <w:rPr>
          <w:rFonts w:cs="Courier New"/>
        </w:rPr>
        <w:t xml:space="preserve">) is provided to convert an object, given a dictionary whose keys are the subjective labels and whose values are the corresponding elevation points. The function </w:t>
      </w:r>
      <w:proofErr w:type="spellStart"/>
      <w:r>
        <w:rPr>
          <w:rFonts w:cs="Courier New"/>
        </w:rPr>
        <w:t>standard_ztemp_subj_obj_dic</w:t>
      </w:r>
      <w:proofErr w:type="spellEnd"/>
      <w:r>
        <w:rPr>
          <w:rFonts w:cs="Courier New"/>
        </w:rPr>
        <w:t>() provides a standard set of rules to carry this out, based on inspecting a large sample of the subjectively-labelled IMBs, which assumes that the top measurement begins at elevation 60cm, and that subsequent elevations descend at an interval of 10cm.</w:t>
      </w:r>
    </w:p>
    <w:p w14:paraId="31115CD4" w14:textId="77777777" w:rsidR="00197C57" w:rsidRDefault="00197C57" w:rsidP="00197C57">
      <w:pPr>
        <w:rPr>
          <w:rFonts w:cs="Courier New"/>
        </w:rPr>
      </w:pPr>
      <w:r>
        <w:rPr>
          <w:rFonts w:cs="Courier New"/>
        </w:rPr>
        <w:t xml:space="preserve">Methods are also provided to carry out rudimentary quality control on the temperature data. Instances of temperature values that are obviously wrong occur very frequently in the IMBs, usually over lengthy time periods and more than one elevation at once. The source file temp_mask.txt provides a format to document and mark these areas as they are discovered. The method </w:t>
      </w:r>
      <w:proofErr w:type="spellStart"/>
      <w:r>
        <w:rPr>
          <w:rFonts w:cs="Courier New"/>
        </w:rPr>
        <w:t>buoy_</w:t>
      </w:r>
      <w:proofErr w:type="gramStart"/>
      <w:r>
        <w:rPr>
          <w:rFonts w:cs="Courier New"/>
        </w:rPr>
        <w:t>str.temp</w:t>
      </w:r>
      <w:proofErr w:type="gramEnd"/>
      <w:r>
        <w:rPr>
          <w:rFonts w:cs="Courier New"/>
        </w:rPr>
        <w:t>.mask</w:t>
      </w:r>
      <w:proofErr w:type="spellEnd"/>
      <w:r>
        <w:rPr>
          <w:rFonts w:cs="Courier New"/>
        </w:rPr>
        <w:t xml:space="preserve">() then creates a quality-controlled version of the temperature data in the tag </w:t>
      </w:r>
      <w:proofErr w:type="spellStart"/>
      <w:r>
        <w:rPr>
          <w:rFonts w:cs="Courier New"/>
        </w:rPr>
        <w:t>mprofile_set</w:t>
      </w:r>
      <w:proofErr w:type="spellEnd"/>
      <w:r>
        <w:rPr>
          <w:rFonts w:cs="Courier New"/>
        </w:rPr>
        <w:t xml:space="preserve"> by</w:t>
      </w:r>
    </w:p>
    <w:p w14:paraId="0222F74D" w14:textId="77777777" w:rsidR="00197C57" w:rsidRDefault="00197C57" w:rsidP="00197C57">
      <w:pPr>
        <w:pStyle w:val="ListParagraph"/>
        <w:numPr>
          <w:ilvl w:val="0"/>
          <w:numId w:val="4"/>
        </w:numPr>
        <w:rPr>
          <w:rFonts w:cs="Courier New"/>
        </w:rPr>
      </w:pPr>
      <w:r>
        <w:rPr>
          <w:rFonts w:cs="Courier New"/>
        </w:rPr>
        <w:t>For each time of observation, creating 1D numpy.ma masked arrays of the source temperature data of length equal to the source data</w:t>
      </w:r>
    </w:p>
    <w:p w14:paraId="127606FD" w14:textId="77777777" w:rsidR="00197C57" w:rsidRDefault="00197C57" w:rsidP="00197C57">
      <w:pPr>
        <w:pStyle w:val="ListParagraph"/>
        <w:numPr>
          <w:ilvl w:val="0"/>
          <w:numId w:val="4"/>
        </w:numPr>
        <w:rPr>
          <w:rFonts w:cs="Courier New"/>
        </w:rPr>
      </w:pPr>
      <w:r>
        <w:rPr>
          <w:rFonts w:cs="Courier New"/>
        </w:rPr>
        <w:t xml:space="preserve">Masking out each data point for which the value is equal to the </w:t>
      </w:r>
      <w:proofErr w:type="spellStart"/>
      <w:r>
        <w:rPr>
          <w:rFonts w:cs="Courier New"/>
        </w:rPr>
        <w:t>preset</w:t>
      </w:r>
      <w:proofErr w:type="spellEnd"/>
      <w:r>
        <w:rPr>
          <w:rFonts w:cs="Courier New"/>
        </w:rPr>
        <w:t xml:space="preserve"> missing data index (-999. for all buoys)</w:t>
      </w:r>
    </w:p>
    <w:p w14:paraId="54F6CC5D" w14:textId="77777777" w:rsidR="00197C57" w:rsidRDefault="00197C57" w:rsidP="00197C57">
      <w:pPr>
        <w:pStyle w:val="ListParagraph"/>
        <w:numPr>
          <w:ilvl w:val="0"/>
          <w:numId w:val="4"/>
        </w:numPr>
        <w:rPr>
          <w:rFonts w:cs="Courier New"/>
        </w:rPr>
      </w:pPr>
      <w:r>
        <w:rPr>
          <w:rFonts w:cs="Courier New"/>
        </w:rPr>
        <w:t>Masking out all data points which are within regions marked in temp_mask.txt</w:t>
      </w:r>
    </w:p>
    <w:p w14:paraId="1B0ADBF6" w14:textId="77777777" w:rsidR="00197C57" w:rsidRDefault="00197C57" w:rsidP="00197C57">
      <w:pPr>
        <w:rPr>
          <w:rFonts w:cs="Courier New"/>
        </w:rPr>
      </w:pPr>
      <w:r>
        <w:rPr>
          <w:rFonts w:cs="Courier New"/>
        </w:rPr>
        <w:t xml:space="preserve">The above processing is packaged in the single buoy method </w:t>
      </w:r>
      <w:proofErr w:type="spellStart"/>
      <w:r>
        <w:rPr>
          <w:rFonts w:cs="Courier New"/>
        </w:rPr>
        <w:t>process_temp</w:t>
      </w:r>
      <w:proofErr w:type="spellEnd"/>
      <w:r>
        <w:rPr>
          <w:rFonts w:cs="Courier New"/>
        </w:rPr>
        <w:t xml:space="preserve">, which reads, objectifies and QCs temperature data as described above, returning in the </w:t>
      </w:r>
      <w:proofErr w:type="gramStart"/>
      <w:r>
        <w:rPr>
          <w:rFonts w:cs="Courier New"/>
        </w:rPr>
        <w:t>tag .temp</w:t>
      </w:r>
      <w:proofErr w:type="gramEnd"/>
      <w:r>
        <w:rPr>
          <w:rFonts w:cs="Courier New"/>
        </w:rPr>
        <w:t xml:space="preserve"> a temperature series structure that is ready for analysis. (In addition, this method applies a check to see if temperature for </w:t>
      </w:r>
      <w:r>
        <w:rPr>
          <w:rFonts w:cs="Courier New"/>
        </w:rPr>
        <w:lastRenderedPageBreak/>
        <w:t xml:space="preserve">any period needs to be translated in elevation. This was required due to a </w:t>
      </w:r>
      <w:proofErr w:type="gramStart"/>
      <w:r>
        <w:rPr>
          <w:rFonts w:cs="Courier New"/>
        </w:rPr>
        <w:t>particular problem</w:t>
      </w:r>
      <w:proofErr w:type="gramEnd"/>
      <w:r>
        <w:rPr>
          <w:rFonts w:cs="Courier New"/>
        </w:rPr>
        <w:t xml:space="preserve"> with buoy 2006B).</w:t>
      </w:r>
    </w:p>
    <w:p w14:paraId="0AA52D7C" w14:textId="77777777" w:rsidR="00197C57" w:rsidRDefault="00197C57" w:rsidP="00197C57">
      <w:pPr>
        <w:rPr>
          <w:rFonts w:cs="Courier New"/>
        </w:rPr>
      </w:pPr>
    </w:p>
    <w:p w14:paraId="7DCE9B9A" w14:textId="77777777" w:rsidR="00197C57" w:rsidRDefault="00197C57" w:rsidP="00197C57">
      <w:pPr>
        <w:rPr>
          <w:rFonts w:cs="Courier New"/>
          <w:b/>
        </w:rPr>
      </w:pPr>
      <w:r>
        <w:rPr>
          <w:rFonts w:cs="Courier New"/>
          <w:b/>
        </w:rPr>
        <w:t>4.3 Analysis and visualisation of the temperature data</w:t>
      </w:r>
    </w:p>
    <w:p w14:paraId="7A344D91" w14:textId="77777777" w:rsidR="00197C57" w:rsidRPr="00FC2072" w:rsidRDefault="00197C57" w:rsidP="00197C57">
      <w:pPr>
        <w:rPr>
          <w:rFonts w:cs="Courier New"/>
        </w:rPr>
      </w:pPr>
      <w:r>
        <w:rPr>
          <w:rFonts w:cs="Courier New"/>
        </w:rPr>
        <w:t xml:space="preserve">Given a temperature series object </w:t>
      </w:r>
      <w:proofErr w:type="spellStart"/>
      <w:r w:rsidRPr="00B70F57">
        <w:rPr>
          <w:rFonts w:ascii="Courier New" w:hAnsi="Courier New" w:cs="Courier New"/>
        </w:rPr>
        <w:t>temp_series</w:t>
      </w:r>
      <w:proofErr w:type="spellEnd"/>
      <w:r>
        <w:rPr>
          <w:rFonts w:cs="Courier New"/>
        </w:rPr>
        <w:t xml:space="preserve">, the methods </w:t>
      </w:r>
      <w:proofErr w:type="gramStart"/>
      <w:r w:rsidRPr="00B70F57">
        <w:rPr>
          <w:rFonts w:ascii="Courier New" w:hAnsi="Courier New" w:cs="Courier New"/>
        </w:rPr>
        <w:t>dates(</w:t>
      </w:r>
      <w:proofErr w:type="gramEnd"/>
      <w:r w:rsidRPr="00B70F57">
        <w:rPr>
          <w:rFonts w:ascii="Courier New" w:hAnsi="Courier New" w:cs="Courier New"/>
        </w:rPr>
        <w:t>)</w:t>
      </w:r>
      <w:r>
        <w:rPr>
          <w:rFonts w:cs="Courier New"/>
        </w:rPr>
        <w:t xml:space="preserve">and </w:t>
      </w:r>
      <w:r w:rsidRPr="00B70F57">
        <w:rPr>
          <w:rFonts w:ascii="Courier New" w:hAnsi="Courier New" w:cs="Courier New"/>
        </w:rPr>
        <w:t>period()</w:t>
      </w:r>
      <w:r>
        <w:rPr>
          <w:rFonts w:cs="Courier New"/>
        </w:rPr>
        <w:t xml:space="preserve"> perform similar functions to those of the respective data series methods. The method </w:t>
      </w:r>
      <w:proofErr w:type="gramStart"/>
      <w:r w:rsidRPr="00FC2072">
        <w:rPr>
          <w:rFonts w:ascii="Courier New" w:hAnsi="Courier New" w:cs="Courier New"/>
        </w:rPr>
        <w:t>values(</w:t>
      </w:r>
      <w:proofErr w:type="gramEnd"/>
      <w:r w:rsidRPr="00FC2072">
        <w:rPr>
          <w:rFonts w:ascii="Courier New" w:hAnsi="Courier New" w:cs="Courier New"/>
        </w:rPr>
        <w:t>)</w:t>
      </w:r>
      <w:r>
        <w:rPr>
          <w:rFonts w:cs="Courier New"/>
        </w:rPr>
        <w:t xml:space="preserve"> takes an integer argument corresponding to a vertical level number to produce a 1D </w:t>
      </w:r>
      <w:proofErr w:type="spellStart"/>
      <w:r>
        <w:rPr>
          <w:rFonts w:cs="Courier New"/>
        </w:rPr>
        <w:t>numpy</w:t>
      </w:r>
      <w:proofErr w:type="spellEnd"/>
      <w:r>
        <w:rPr>
          <w:rFonts w:cs="Courier New"/>
        </w:rPr>
        <w:t xml:space="preserve"> array, a timeseries of temperature measured at that level. In addition, a method </w:t>
      </w:r>
      <w:proofErr w:type="spellStart"/>
      <w:proofErr w:type="gramStart"/>
      <w:r w:rsidRPr="00B70F57">
        <w:rPr>
          <w:rFonts w:ascii="Courier New" w:hAnsi="Courier New" w:cs="Courier New"/>
        </w:rPr>
        <w:t>zpoints</w:t>
      </w:r>
      <w:proofErr w:type="spellEnd"/>
      <w:r w:rsidRPr="00B70F57">
        <w:rPr>
          <w:rFonts w:ascii="Courier New" w:hAnsi="Courier New" w:cs="Courier New"/>
        </w:rPr>
        <w:t>(</w:t>
      </w:r>
      <w:proofErr w:type="gramEnd"/>
      <w:r w:rsidRPr="00B70F57">
        <w:rPr>
          <w:rFonts w:ascii="Courier New" w:hAnsi="Courier New" w:cs="Courier New"/>
        </w:rPr>
        <w:t>)</w:t>
      </w:r>
      <w:r>
        <w:rPr>
          <w:rFonts w:cs="Courier New"/>
        </w:rPr>
        <w:t xml:space="preserve"> returns a </w:t>
      </w:r>
      <w:proofErr w:type="spellStart"/>
      <w:r>
        <w:rPr>
          <w:rFonts w:cs="Courier New"/>
        </w:rPr>
        <w:t>numpy</w:t>
      </w:r>
      <w:proofErr w:type="spellEnd"/>
      <w:r>
        <w:rPr>
          <w:rFonts w:cs="Courier New"/>
        </w:rPr>
        <w:t xml:space="preserve"> array of the measurement point elevations, and </w:t>
      </w:r>
      <w:r>
        <w:rPr>
          <w:rFonts w:ascii="Courier New" w:hAnsi="Courier New" w:cs="Courier New"/>
        </w:rPr>
        <w:t xml:space="preserve">values_2D() </w:t>
      </w:r>
      <w:r>
        <w:rPr>
          <w:rFonts w:cs="Courier New"/>
        </w:rPr>
        <w:t xml:space="preserve">returns a 2D </w:t>
      </w:r>
      <w:proofErr w:type="spellStart"/>
      <w:r>
        <w:rPr>
          <w:rFonts w:cs="Courier New"/>
        </w:rPr>
        <w:t>numpy</w:t>
      </w:r>
      <w:proofErr w:type="spellEnd"/>
      <w:r>
        <w:rPr>
          <w:rFonts w:cs="Courier New"/>
        </w:rPr>
        <w:t xml:space="preserve"> array of the temperature values.</w:t>
      </w:r>
    </w:p>
    <w:p w14:paraId="43909FCC" w14:textId="77777777" w:rsidR="00197C57" w:rsidRDefault="00197C57" w:rsidP="00197C57">
      <w:pPr>
        <w:rPr>
          <w:rFonts w:cs="Courier New"/>
        </w:rPr>
      </w:pPr>
      <w:r>
        <w:rPr>
          <w:rFonts w:cs="Courier New"/>
        </w:rPr>
        <w:t>There are several methods provided to visualise the temperature data. The below code creates a timeseries plot of the temperature at level 10 (where level 0 is at the top):</w:t>
      </w:r>
    </w:p>
    <w:p w14:paraId="1E4F3326" w14:textId="77777777" w:rsidR="00197C57" w:rsidRPr="00623AAA" w:rsidRDefault="00197C57" w:rsidP="00197C57">
      <w:pPr>
        <w:spacing w:after="0"/>
        <w:rPr>
          <w:rFonts w:ascii="Courier New" w:hAnsi="Courier New" w:cs="Courier New"/>
        </w:rPr>
      </w:pPr>
      <w:r w:rsidRPr="00623AAA">
        <w:rPr>
          <w:rFonts w:ascii="Courier New" w:hAnsi="Courier New" w:cs="Courier New"/>
        </w:rPr>
        <w:t>import buoys</w:t>
      </w:r>
    </w:p>
    <w:p w14:paraId="5F69EAB5" w14:textId="77777777" w:rsidR="00197C57" w:rsidRPr="00623AAA" w:rsidRDefault="00197C57" w:rsidP="00197C57">
      <w:pPr>
        <w:spacing w:after="0"/>
        <w:rPr>
          <w:rFonts w:ascii="Courier New" w:hAnsi="Courier New" w:cs="Courier New"/>
        </w:rPr>
      </w:pPr>
      <w:r w:rsidRPr="00623AAA">
        <w:rPr>
          <w:rFonts w:ascii="Courier New" w:hAnsi="Courier New" w:cs="Courier New"/>
        </w:rPr>
        <w:t xml:space="preserve">buoy = </w:t>
      </w:r>
      <w:proofErr w:type="spellStart"/>
      <w:proofErr w:type="gramStart"/>
      <w:r w:rsidRPr="00623AAA">
        <w:rPr>
          <w:rFonts w:ascii="Courier New" w:hAnsi="Courier New" w:cs="Courier New"/>
        </w:rPr>
        <w:t>buoys.buoy</w:t>
      </w:r>
      <w:proofErr w:type="spellEnd"/>
      <w:proofErr w:type="gramEnd"/>
      <w:r w:rsidRPr="00623AAA">
        <w:rPr>
          <w:rFonts w:ascii="Courier New" w:hAnsi="Courier New" w:cs="Courier New"/>
        </w:rPr>
        <w:t>(‘1997D’)</w:t>
      </w:r>
    </w:p>
    <w:p w14:paraId="7D5DFA8A" w14:textId="77777777" w:rsidR="00197C57" w:rsidRPr="00623AAA" w:rsidRDefault="00197C57" w:rsidP="00197C57">
      <w:pPr>
        <w:spacing w:after="0"/>
        <w:rPr>
          <w:rFonts w:ascii="Courier New" w:hAnsi="Courier New" w:cs="Courier New"/>
        </w:rPr>
      </w:pPr>
      <w:proofErr w:type="spellStart"/>
      <w:proofErr w:type="gramStart"/>
      <w:r w:rsidRPr="00623AAA">
        <w:rPr>
          <w:rFonts w:ascii="Courier New" w:hAnsi="Courier New" w:cs="Courier New"/>
        </w:rPr>
        <w:t>buoy.process</w:t>
      </w:r>
      <w:proofErr w:type="gramEnd"/>
      <w:r w:rsidRPr="00623AAA">
        <w:rPr>
          <w:rFonts w:ascii="Courier New" w:hAnsi="Courier New" w:cs="Courier New"/>
        </w:rPr>
        <w:t>_temp</w:t>
      </w:r>
      <w:proofErr w:type="spellEnd"/>
      <w:r w:rsidRPr="00623AAA">
        <w:rPr>
          <w:rFonts w:ascii="Courier New" w:hAnsi="Courier New" w:cs="Courier New"/>
        </w:rPr>
        <w:t>()</w:t>
      </w:r>
    </w:p>
    <w:p w14:paraId="196189B4" w14:textId="77777777" w:rsidR="00197C57" w:rsidRPr="00623AAA" w:rsidRDefault="00197C57" w:rsidP="00197C57">
      <w:pPr>
        <w:rPr>
          <w:rFonts w:ascii="Courier New" w:hAnsi="Courier New" w:cs="Courier New"/>
        </w:rPr>
      </w:pPr>
      <w:proofErr w:type="spellStart"/>
      <w:proofErr w:type="gramStart"/>
      <w:r w:rsidRPr="00623AAA">
        <w:rPr>
          <w:rFonts w:ascii="Courier New" w:hAnsi="Courier New" w:cs="Courier New"/>
        </w:rPr>
        <w:t>buoy.temp</w:t>
      </w:r>
      <w:proofErr w:type="gramEnd"/>
      <w:r w:rsidRPr="00623AAA">
        <w:rPr>
          <w:rFonts w:ascii="Courier New" w:hAnsi="Courier New" w:cs="Courier New"/>
        </w:rPr>
        <w:t>.show</w:t>
      </w:r>
      <w:proofErr w:type="spellEnd"/>
      <w:r w:rsidRPr="00623AAA">
        <w:rPr>
          <w:rFonts w:ascii="Courier New" w:hAnsi="Courier New" w:cs="Courier New"/>
        </w:rPr>
        <w:t>(10)</w:t>
      </w:r>
    </w:p>
    <w:p w14:paraId="4DEC84BF" w14:textId="77777777" w:rsidR="00197C57" w:rsidRDefault="00197C57" w:rsidP="00197C57">
      <w:pPr>
        <w:rPr>
          <w:rFonts w:cs="Courier New"/>
        </w:rPr>
      </w:pPr>
      <w:r>
        <w:rPr>
          <w:rFonts w:cs="Courier New"/>
          <w:noProof/>
          <w:lang w:eastAsia="en-GB"/>
        </w:rPr>
        <w:drawing>
          <wp:inline distT="0" distB="0" distL="0" distR="0" wp14:anchorId="739BE80E" wp14:editId="3F22688F">
            <wp:extent cx="4114800" cy="3086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97D_temp10.png"/>
                    <pic:cNvPicPr/>
                  </pic:nvPicPr>
                  <pic:blipFill>
                    <a:blip r:embed="rId9">
                      <a:extLst>
                        <a:ext uri="{28A0092B-C50C-407E-A947-70E740481C1C}">
                          <a14:useLocalDpi xmlns:a14="http://schemas.microsoft.com/office/drawing/2010/main" val="0"/>
                        </a:ext>
                      </a:extLst>
                    </a:blip>
                    <a:stretch>
                      <a:fillRect/>
                    </a:stretch>
                  </pic:blipFill>
                  <pic:spPr>
                    <a:xfrm>
                      <a:off x="0" y="0"/>
                      <a:ext cx="4115311" cy="3086711"/>
                    </a:xfrm>
                    <a:prstGeom prst="rect">
                      <a:avLst/>
                    </a:prstGeom>
                  </pic:spPr>
                </pic:pic>
              </a:graphicData>
            </a:graphic>
          </wp:inline>
        </w:drawing>
      </w:r>
    </w:p>
    <w:p w14:paraId="05AD82BC" w14:textId="77777777" w:rsidR="00197C57" w:rsidRDefault="00197C57" w:rsidP="00197C57">
      <w:pPr>
        <w:rPr>
          <w:rFonts w:cs="Courier New"/>
          <w:i/>
        </w:rPr>
      </w:pPr>
      <w:r>
        <w:rPr>
          <w:rFonts w:cs="Courier New"/>
          <w:i/>
        </w:rPr>
        <w:t>Figure 3. Timeseries of temperature at level 10 in buoy 1997D.</w:t>
      </w:r>
    </w:p>
    <w:p w14:paraId="6C7D16A0" w14:textId="77777777" w:rsidR="00197C57" w:rsidRDefault="00197C57" w:rsidP="00197C57">
      <w:pPr>
        <w:rPr>
          <w:rFonts w:cs="Courier New"/>
        </w:rPr>
      </w:pPr>
      <w:r>
        <w:rPr>
          <w:rFonts w:cs="Courier New"/>
        </w:rPr>
        <w:t xml:space="preserve">The method </w:t>
      </w:r>
      <w:proofErr w:type="spellStart"/>
      <w:r>
        <w:rPr>
          <w:rFonts w:cs="Courier New"/>
        </w:rPr>
        <w:t>zshow</w:t>
      </w:r>
      <w:proofErr w:type="spellEnd"/>
      <w:r>
        <w:rPr>
          <w:rFonts w:cs="Courier New"/>
        </w:rPr>
        <w:t xml:space="preserve"> creates a temperature profile plot for a </w:t>
      </w:r>
      <w:proofErr w:type="gramStart"/>
      <w:r>
        <w:rPr>
          <w:rFonts w:cs="Courier New"/>
        </w:rPr>
        <w:t>particular date</w:t>
      </w:r>
      <w:proofErr w:type="gramEnd"/>
      <w:r>
        <w:rPr>
          <w:rFonts w:cs="Courier New"/>
        </w:rPr>
        <w:t>:</w:t>
      </w:r>
    </w:p>
    <w:p w14:paraId="15D9D809" w14:textId="77777777" w:rsidR="00197C57" w:rsidRPr="00623AAA" w:rsidRDefault="00197C57" w:rsidP="00197C57">
      <w:pPr>
        <w:spacing w:after="0"/>
        <w:rPr>
          <w:rFonts w:ascii="Courier New" w:hAnsi="Courier New" w:cs="Courier New"/>
        </w:rPr>
      </w:pPr>
      <w:proofErr w:type="spellStart"/>
      <w:r w:rsidRPr="00623AAA">
        <w:rPr>
          <w:rFonts w:ascii="Courier New" w:hAnsi="Courier New" w:cs="Courier New"/>
        </w:rPr>
        <w:t>tdates</w:t>
      </w:r>
      <w:proofErr w:type="spellEnd"/>
      <w:r w:rsidRPr="00623AAA">
        <w:rPr>
          <w:rFonts w:ascii="Courier New" w:hAnsi="Courier New" w:cs="Courier New"/>
        </w:rPr>
        <w:t xml:space="preserve"> = </w:t>
      </w:r>
      <w:proofErr w:type="spellStart"/>
      <w:proofErr w:type="gramStart"/>
      <w:r w:rsidRPr="00623AAA">
        <w:rPr>
          <w:rFonts w:ascii="Courier New" w:hAnsi="Courier New" w:cs="Courier New"/>
        </w:rPr>
        <w:t>buoy.temp</w:t>
      </w:r>
      <w:proofErr w:type="gramEnd"/>
      <w:r w:rsidRPr="00623AAA">
        <w:rPr>
          <w:rFonts w:ascii="Courier New" w:hAnsi="Courier New" w:cs="Courier New"/>
        </w:rPr>
        <w:t>.dates</w:t>
      </w:r>
      <w:proofErr w:type="spellEnd"/>
      <w:r w:rsidRPr="00623AAA">
        <w:rPr>
          <w:rFonts w:ascii="Courier New" w:hAnsi="Courier New" w:cs="Courier New"/>
        </w:rPr>
        <w:t>()</w:t>
      </w:r>
    </w:p>
    <w:p w14:paraId="614197ED" w14:textId="77777777" w:rsidR="00197C57" w:rsidRDefault="00197C57" w:rsidP="00197C57">
      <w:pPr>
        <w:rPr>
          <w:rFonts w:ascii="Courier New" w:hAnsi="Courier New" w:cs="Courier New"/>
        </w:rPr>
      </w:pPr>
      <w:proofErr w:type="spellStart"/>
      <w:proofErr w:type="gramStart"/>
      <w:r w:rsidRPr="00623AAA">
        <w:rPr>
          <w:rFonts w:ascii="Courier New" w:hAnsi="Courier New" w:cs="Courier New"/>
        </w:rPr>
        <w:t>buoy.temp</w:t>
      </w:r>
      <w:proofErr w:type="gramEnd"/>
      <w:r w:rsidRPr="00623AAA">
        <w:rPr>
          <w:rFonts w:ascii="Courier New" w:hAnsi="Courier New" w:cs="Courier New"/>
        </w:rPr>
        <w:t>.zshow</w:t>
      </w:r>
      <w:proofErr w:type="spellEnd"/>
      <w:r w:rsidRPr="00623AAA">
        <w:rPr>
          <w:rFonts w:ascii="Courier New" w:hAnsi="Courier New" w:cs="Courier New"/>
        </w:rPr>
        <w:t>(</w:t>
      </w:r>
      <w:proofErr w:type="spellStart"/>
      <w:r w:rsidRPr="00623AAA">
        <w:rPr>
          <w:rFonts w:ascii="Courier New" w:hAnsi="Courier New" w:cs="Courier New"/>
        </w:rPr>
        <w:t>tdates</w:t>
      </w:r>
      <w:proofErr w:type="spellEnd"/>
      <w:r w:rsidRPr="00623AAA">
        <w:rPr>
          <w:rFonts w:ascii="Courier New" w:hAnsi="Courier New" w:cs="Courier New"/>
        </w:rPr>
        <w:t>[100])</w:t>
      </w:r>
    </w:p>
    <w:p w14:paraId="2C6E43F4" w14:textId="77777777" w:rsidR="00197C57" w:rsidRDefault="00197C57" w:rsidP="00197C57">
      <w:pPr>
        <w:rPr>
          <w:rFonts w:cs="Courier New"/>
        </w:rPr>
      </w:pPr>
      <w:r>
        <w:rPr>
          <w:rFonts w:cs="Courier New"/>
          <w:noProof/>
          <w:lang w:eastAsia="en-GB"/>
        </w:rPr>
        <w:lastRenderedPageBreak/>
        <w:drawing>
          <wp:inline distT="0" distB="0" distL="0" distR="0" wp14:anchorId="2611F903" wp14:editId="1A8AB15F">
            <wp:extent cx="4314825" cy="323635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97D.tprof.png"/>
                    <pic:cNvPicPr/>
                  </pic:nvPicPr>
                  <pic:blipFill>
                    <a:blip r:embed="rId10">
                      <a:extLst>
                        <a:ext uri="{28A0092B-C50C-407E-A947-70E740481C1C}">
                          <a14:useLocalDpi xmlns:a14="http://schemas.microsoft.com/office/drawing/2010/main" val="0"/>
                        </a:ext>
                      </a:extLst>
                    </a:blip>
                    <a:stretch>
                      <a:fillRect/>
                    </a:stretch>
                  </pic:blipFill>
                  <pic:spPr>
                    <a:xfrm>
                      <a:off x="0" y="0"/>
                      <a:ext cx="4316528" cy="3237635"/>
                    </a:xfrm>
                    <a:prstGeom prst="rect">
                      <a:avLst/>
                    </a:prstGeom>
                  </pic:spPr>
                </pic:pic>
              </a:graphicData>
            </a:graphic>
          </wp:inline>
        </w:drawing>
      </w:r>
    </w:p>
    <w:p w14:paraId="1D31ADDA" w14:textId="77777777" w:rsidR="00197C57" w:rsidRDefault="00197C57" w:rsidP="00197C57">
      <w:pPr>
        <w:rPr>
          <w:rFonts w:cs="Courier New"/>
          <w:i/>
        </w:rPr>
      </w:pPr>
      <w:r>
        <w:rPr>
          <w:rFonts w:cs="Courier New"/>
          <w:i/>
        </w:rPr>
        <w:t>Figure 4. Temperature profile from the buoy 1997D.</w:t>
      </w:r>
    </w:p>
    <w:p w14:paraId="15E73F3E" w14:textId="77777777" w:rsidR="00197C57" w:rsidRDefault="00197C57" w:rsidP="00197C57">
      <w:pPr>
        <w:rPr>
          <w:rFonts w:cs="Courier New"/>
        </w:rPr>
      </w:pPr>
      <w:r>
        <w:rPr>
          <w:rFonts w:cs="Courier New"/>
        </w:rPr>
        <w:t xml:space="preserve">Finally, the method </w:t>
      </w:r>
      <w:proofErr w:type="spellStart"/>
      <w:r>
        <w:rPr>
          <w:rFonts w:cs="Courier New"/>
        </w:rPr>
        <w:t>contour_obj</w:t>
      </w:r>
      <w:proofErr w:type="spellEnd"/>
      <w:r>
        <w:rPr>
          <w:rFonts w:cs="Courier New"/>
        </w:rPr>
        <w:t xml:space="preserve"> creates a </w:t>
      </w:r>
      <w:proofErr w:type="spellStart"/>
      <w:r>
        <w:rPr>
          <w:rFonts w:cs="Courier New"/>
        </w:rPr>
        <w:t>Hovmuller</w:t>
      </w:r>
      <w:proofErr w:type="spellEnd"/>
      <w:r>
        <w:rPr>
          <w:rFonts w:cs="Courier New"/>
        </w:rPr>
        <w:t xml:space="preserve"> contour plot of the temperatures measured by the buoy:</w:t>
      </w:r>
    </w:p>
    <w:p w14:paraId="6371E618" w14:textId="77777777" w:rsidR="00197C57" w:rsidRDefault="00197C57" w:rsidP="00197C57">
      <w:pPr>
        <w:rPr>
          <w:rFonts w:cs="Courier New"/>
        </w:rPr>
      </w:pPr>
      <w:r>
        <w:rPr>
          <w:rFonts w:cs="Courier New"/>
          <w:noProof/>
          <w:lang w:eastAsia="en-GB"/>
        </w:rPr>
        <w:drawing>
          <wp:inline distT="0" distB="0" distL="0" distR="0" wp14:anchorId="55C355B6" wp14:editId="41BC1CE8">
            <wp:extent cx="4924425" cy="369359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97D_temp_contour.png"/>
                    <pic:cNvPicPr/>
                  </pic:nvPicPr>
                  <pic:blipFill>
                    <a:blip r:embed="rId11">
                      <a:extLst>
                        <a:ext uri="{28A0092B-C50C-407E-A947-70E740481C1C}">
                          <a14:useLocalDpi xmlns:a14="http://schemas.microsoft.com/office/drawing/2010/main" val="0"/>
                        </a:ext>
                      </a:extLst>
                    </a:blip>
                    <a:stretch>
                      <a:fillRect/>
                    </a:stretch>
                  </pic:blipFill>
                  <pic:spPr>
                    <a:xfrm>
                      <a:off x="0" y="0"/>
                      <a:ext cx="4925552" cy="3694437"/>
                    </a:xfrm>
                    <a:prstGeom prst="rect">
                      <a:avLst/>
                    </a:prstGeom>
                  </pic:spPr>
                </pic:pic>
              </a:graphicData>
            </a:graphic>
          </wp:inline>
        </w:drawing>
      </w:r>
    </w:p>
    <w:p w14:paraId="239505E1" w14:textId="77777777" w:rsidR="00197C57" w:rsidRDefault="00197C57" w:rsidP="00197C57">
      <w:pPr>
        <w:rPr>
          <w:rFonts w:cs="Courier New"/>
          <w:i/>
        </w:rPr>
      </w:pPr>
      <w:r>
        <w:rPr>
          <w:rFonts w:cs="Courier New"/>
          <w:i/>
        </w:rPr>
        <w:t>Figure 5. Contour plot of temperatures measured by buoy 1997D.</w:t>
      </w:r>
    </w:p>
    <w:p w14:paraId="270F5671" w14:textId="77777777" w:rsidR="00197C57" w:rsidRDefault="00197C57" w:rsidP="00197C57">
      <w:pPr>
        <w:rPr>
          <w:rFonts w:cs="Courier New"/>
          <w:b/>
        </w:rPr>
      </w:pPr>
    </w:p>
    <w:p w14:paraId="497F053E" w14:textId="5DFCCF55" w:rsidR="003302DD" w:rsidRDefault="003302DD" w:rsidP="00197C57">
      <w:pPr>
        <w:pStyle w:val="ListParagraph"/>
        <w:numPr>
          <w:ilvl w:val="0"/>
          <w:numId w:val="3"/>
        </w:numPr>
        <w:rPr>
          <w:rFonts w:cs="Courier New"/>
          <w:b/>
        </w:rPr>
      </w:pPr>
      <w:r>
        <w:rPr>
          <w:rFonts w:cs="Courier New"/>
          <w:b/>
        </w:rPr>
        <w:lastRenderedPageBreak/>
        <w:t>Calculating temperature statistics at specified depths and layers in the ice and snow profile</w:t>
      </w:r>
    </w:p>
    <w:p w14:paraId="46AAD029" w14:textId="6BAFD4FF" w:rsidR="003302DD" w:rsidRDefault="003302DD" w:rsidP="003302DD">
      <w:pPr>
        <w:rPr>
          <w:rFonts w:cs="Courier New"/>
          <w:bCs/>
        </w:rPr>
      </w:pPr>
      <w:r>
        <w:rPr>
          <w:rFonts w:cs="Courier New"/>
          <w:bCs/>
        </w:rPr>
        <w:t xml:space="preserve">For the calculation of monthly mean fluxes, it is necessary to calculate </w:t>
      </w:r>
      <w:proofErr w:type="gramStart"/>
      <w:r>
        <w:rPr>
          <w:rFonts w:cs="Courier New"/>
          <w:bCs/>
        </w:rPr>
        <w:t>a large number of</w:t>
      </w:r>
      <w:proofErr w:type="gramEnd"/>
      <w:r>
        <w:rPr>
          <w:rFonts w:cs="Courier New"/>
          <w:bCs/>
        </w:rPr>
        <w:t xml:space="preserve"> additional time series. This is because</w:t>
      </w:r>
    </w:p>
    <w:p w14:paraId="0CA0366C" w14:textId="1F5FAA08" w:rsidR="003302DD" w:rsidRDefault="003302DD" w:rsidP="003302DD">
      <w:pPr>
        <w:pStyle w:val="ListParagraph"/>
        <w:numPr>
          <w:ilvl w:val="0"/>
          <w:numId w:val="8"/>
        </w:numPr>
        <w:rPr>
          <w:rFonts w:cs="Courier New"/>
          <w:bCs/>
        </w:rPr>
      </w:pPr>
      <w:r>
        <w:rPr>
          <w:rFonts w:cs="Courier New"/>
          <w:bCs/>
        </w:rPr>
        <w:t xml:space="preserve">Conductive fluxes are derived, in Stage 2, from a </w:t>
      </w:r>
      <w:proofErr w:type="gramStart"/>
      <w:r>
        <w:rPr>
          <w:rFonts w:cs="Courier New"/>
          <w:bCs/>
        </w:rPr>
        <w:t>particular processed</w:t>
      </w:r>
      <w:proofErr w:type="gramEnd"/>
      <w:r>
        <w:rPr>
          <w:rFonts w:cs="Courier New"/>
          <w:bCs/>
        </w:rPr>
        <w:t xml:space="preserve"> time series: the vertical gradient of temperature, measured by a linear fit, across a specific layer in the ice, e.g. 40cm-70cm above the ice base for basal conduction. This layer is obviously not always going to be coincident with the same set of temperature measurement points. To avoid sudden jumps in the gradient as measurement depths enter and leave the layer in question, it’s necessary to estimate the temperatures at the upper and lower surface of this layer to use in the fit also. </w:t>
      </w:r>
    </w:p>
    <w:p w14:paraId="5E40FB1F" w14:textId="7A1EC4B3" w:rsidR="003302DD" w:rsidRDefault="003302DD" w:rsidP="003302DD">
      <w:pPr>
        <w:pStyle w:val="ListParagraph"/>
        <w:numPr>
          <w:ilvl w:val="0"/>
          <w:numId w:val="8"/>
        </w:numPr>
        <w:rPr>
          <w:rFonts w:cs="Courier New"/>
          <w:bCs/>
        </w:rPr>
      </w:pPr>
      <w:r>
        <w:rPr>
          <w:rFonts w:cs="Courier New"/>
          <w:bCs/>
        </w:rPr>
        <w:t>In calculating ocean heat flux, it’s also necessary to estimate sensible heat uptake in the lowest layer of the ice (0-40cm above the base in the standard formulation). To allow this quantity to be calculated in Stage 2, an additional data series must be calculated: the average temperature across this layer. As above, the temperature at the ice base, and 40cm above, must be estimated and used as boundary conditions for this calculation to avoid sudden jumps in this statistic.</w:t>
      </w:r>
    </w:p>
    <w:p w14:paraId="096CFA32" w14:textId="4AFFBB96" w:rsidR="003302DD" w:rsidRDefault="003302DD" w:rsidP="003302DD">
      <w:pPr>
        <w:pStyle w:val="ListParagraph"/>
        <w:numPr>
          <w:ilvl w:val="0"/>
          <w:numId w:val="8"/>
        </w:numPr>
        <w:rPr>
          <w:rFonts w:cs="Courier New"/>
          <w:bCs/>
        </w:rPr>
      </w:pPr>
      <w:r>
        <w:rPr>
          <w:rFonts w:cs="Courier New"/>
          <w:bCs/>
        </w:rPr>
        <w:t xml:space="preserve">In Stage 2, conductivity and heat capacity of the ice are also important in calculating the fluxes. </w:t>
      </w:r>
      <w:r w:rsidR="00EA3CE2">
        <w:rPr>
          <w:rFonts w:cs="Courier New"/>
          <w:bCs/>
        </w:rPr>
        <w:t xml:space="preserve">In the </w:t>
      </w:r>
      <w:proofErr w:type="spellStart"/>
      <w:r w:rsidR="00EA3CE2">
        <w:rPr>
          <w:rFonts w:cs="Courier New"/>
          <w:bCs/>
        </w:rPr>
        <w:t>Maykut</w:t>
      </w:r>
      <w:proofErr w:type="spellEnd"/>
      <w:r w:rsidR="00EA3CE2">
        <w:rPr>
          <w:rFonts w:cs="Courier New"/>
          <w:bCs/>
        </w:rPr>
        <w:t xml:space="preserve"> and </w:t>
      </w:r>
      <w:proofErr w:type="spellStart"/>
      <w:r w:rsidR="00EA3CE2">
        <w:rPr>
          <w:rFonts w:cs="Courier New"/>
          <w:bCs/>
        </w:rPr>
        <w:t>Untersteiner</w:t>
      </w:r>
      <w:proofErr w:type="spellEnd"/>
      <w:r w:rsidR="00EA3CE2">
        <w:rPr>
          <w:rFonts w:cs="Courier New"/>
          <w:bCs/>
        </w:rPr>
        <w:t xml:space="preserve"> formulation, t</w:t>
      </w:r>
      <w:r>
        <w:rPr>
          <w:rFonts w:cs="Courier New"/>
          <w:bCs/>
        </w:rPr>
        <w:t xml:space="preserve">hese variables depend upon </w:t>
      </w:r>
      <m:oMath>
        <m:f>
          <m:fPr>
            <m:ctrlPr>
              <w:ins w:id="0" w:author="West, Alex" w:date="2020-04-27T12:20:00Z">
                <w:rPr>
                  <w:rFonts w:ascii="Cambria Math" w:hAnsi="Cambria Math" w:cs="Courier New"/>
                  <w:bCs/>
                  <w:i/>
                </w:rPr>
              </w:ins>
            </m:ctrlPr>
          </m:fPr>
          <m:num>
            <m:r>
              <w:rPr>
                <w:rFonts w:ascii="Cambria Math" w:hAnsi="Cambria Math" w:cs="Courier New"/>
              </w:rPr>
              <m:t>1</m:t>
            </m:r>
          </m:num>
          <m:den>
            <m:r>
              <w:rPr>
                <w:rFonts w:ascii="Cambria Math" w:hAnsi="Cambria Math" w:cs="Courier New"/>
              </w:rPr>
              <m:t>T</m:t>
            </m:r>
          </m:den>
        </m:f>
      </m:oMath>
      <w:r>
        <w:rPr>
          <w:rFonts w:eastAsiaTheme="minorEastAsia" w:cs="Courier New"/>
          <w:bCs/>
        </w:rPr>
        <w:t xml:space="preserve"> </w:t>
      </w:r>
      <w:r w:rsidR="00EA3CE2">
        <w:rPr>
          <w:rFonts w:eastAsiaTheme="minorEastAsia" w:cs="Courier New"/>
          <w:bCs/>
        </w:rPr>
        <w:t>and</w:t>
      </w:r>
      <w:r>
        <w:rPr>
          <w:rFonts w:eastAsiaTheme="minorEastAsia" w:cs="Courier New"/>
          <w:bCs/>
        </w:rPr>
        <w:t xml:space="preserve"> </w:t>
      </w:r>
      <m:oMath>
        <m:f>
          <m:fPr>
            <m:ctrlPr>
              <w:ins w:id="1" w:author="West, Alex" w:date="2020-04-27T12:20:00Z">
                <w:rPr>
                  <w:rFonts w:ascii="Cambria Math" w:eastAsiaTheme="minorEastAsia" w:hAnsi="Cambria Math" w:cs="Courier New"/>
                  <w:bCs/>
                  <w:i/>
                </w:rPr>
              </w:ins>
            </m:ctrlPr>
          </m:fPr>
          <m:num>
            <m:r>
              <w:rPr>
                <w:rFonts w:ascii="Cambria Math" w:eastAsiaTheme="minorEastAsia" w:hAnsi="Cambria Math" w:cs="Courier New"/>
              </w:rPr>
              <m:t>1</m:t>
            </m:r>
          </m:num>
          <m:den>
            <m:sSup>
              <m:sSupPr>
                <m:ctrlPr>
                  <w:ins w:id="2" w:author="West, Alex" w:date="2020-04-27T12:20:00Z">
                    <w:rPr>
                      <w:rFonts w:ascii="Cambria Math" w:eastAsiaTheme="minorEastAsia" w:hAnsi="Cambria Math" w:cs="Courier New"/>
                      <w:bCs/>
                      <w:i/>
                    </w:rPr>
                  </w:ins>
                </m:ctrlPr>
              </m:sSupPr>
              <m:e>
                <m:r>
                  <w:rPr>
                    <w:rFonts w:ascii="Cambria Math" w:eastAsiaTheme="minorEastAsia" w:hAnsi="Cambria Math" w:cs="Courier New"/>
                  </w:rPr>
                  <m:t>T</m:t>
                </m:r>
              </m:e>
              <m:sup>
                <m:r>
                  <w:rPr>
                    <w:rFonts w:ascii="Cambria Math" w:eastAsiaTheme="minorEastAsia" w:hAnsi="Cambria Math" w:cs="Courier New"/>
                  </w:rPr>
                  <m:t>2</m:t>
                </m:r>
              </m:sup>
            </m:sSup>
          </m:den>
        </m:f>
      </m:oMath>
      <w:r w:rsidR="00EA3CE2">
        <w:rPr>
          <w:rFonts w:eastAsiaTheme="minorEastAsia" w:cs="Courier New"/>
          <w:bCs/>
        </w:rPr>
        <w:t xml:space="preserve"> respectively,</w:t>
      </w:r>
      <w:r>
        <w:rPr>
          <w:rFonts w:eastAsiaTheme="minorEastAsia" w:cs="Courier New"/>
          <w:bCs/>
        </w:rPr>
        <w:t xml:space="preserve"> where </w:t>
      </w:r>
      <m:oMath>
        <m:r>
          <w:rPr>
            <w:rFonts w:ascii="Cambria Math" w:eastAsiaTheme="minorEastAsia" w:hAnsi="Cambria Math" w:cs="Courier New"/>
          </w:rPr>
          <m:t>T</m:t>
        </m:r>
      </m:oMath>
      <w:r>
        <w:rPr>
          <w:rFonts w:eastAsiaTheme="minorEastAsia" w:cs="Courier New"/>
          <w:bCs/>
        </w:rPr>
        <w:t xml:space="preserve"> is ice temperature. </w:t>
      </w:r>
      <w:r w:rsidR="00EA3CE2">
        <w:rPr>
          <w:rFonts w:eastAsiaTheme="minorEastAsia" w:cs="Courier New"/>
          <w:bCs/>
        </w:rPr>
        <w:t xml:space="preserve">Hence </w:t>
      </w:r>
      <m:oMath>
        <m:f>
          <m:fPr>
            <m:ctrlPr>
              <w:ins w:id="3" w:author="West, Alex" w:date="2020-04-27T12:20:00Z">
                <w:rPr>
                  <w:rFonts w:ascii="Cambria Math" w:hAnsi="Cambria Math" w:cs="Courier New"/>
                  <w:bCs/>
                  <w:i/>
                </w:rPr>
              </w:ins>
            </m:ctrlPr>
          </m:fPr>
          <m:num>
            <m:r>
              <w:rPr>
                <w:rFonts w:ascii="Cambria Math" w:hAnsi="Cambria Math" w:cs="Courier New"/>
              </w:rPr>
              <m:t>1</m:t>
            </m:r>
          </m:num>
          <m:den>
            <m:r>
              <w:rPr>
                <w:rFonts w:ascii="Cambria Math" w:hAnsi="Cambria Math" w:cs="Courier New"/>
              </w:rPr>
              <m:t>T</m:t>
            </m:r>
          </m:den>
        </m:f>
      </m:oMath>
      <w:r w:rsidR="00EA3CE2">
        <w:rPr>
          <w:rFonts w:eastAsiaTheme="minorEastAsia" w:cs="Courier New"/>
          <w:bCs/>
        </w:rPr>
        <w:t xml:space="preserve"> and </w:t>
      </w:r>
      <m:oMath>
        <m:f>
          <m:fPr>
            <m:ctrlPr>
              <w:ins w:id="4" w:author="West, Alex" w:date="2020-04-27T12:20:00Z">
                <w:rPr>
                  <w:rFonts w:ascii="Cambria Math" w:eastAsiaTheme="minorEastAsia" w:hAnsi="Cambria Math" w:cs="Courier New"/>
                  <w:bCs/>
                  <w:i/>
                </w:rPr>
              </w:ins>
            </m:ctrlPr>
          </m:fPr>
          <m:num>
            <m:r>
              <w:rPr>
                <w:rFonts w:ascii="Cambria Math" w:eastAsiaTheme="minorEastAsia" w:hAnsi="Cambria Math" w:cs="Courier New"/>
              </w:rPr>
              <m:t>1</m:t>
            </m:r>
          </m:num>
          <m:den>
            <m:sSup>
              <m:sSupPr>
                <m:ctrlPr>
                  <w:ins w:id="5" w:author="West, Alex" w:date="2020-04-27T12:20:00Z">
                    <w:rPr>
                      <w:rFonts w:ascii="Cambria Math" w:eastAsiaTheme="minorEastAsia" w:hAnsi="Cambria Math" w:cs="Courier New"/>
                      <w:bCs/>
                      <w:i/>
                    </w:rPr>
                  </w:ins>
                </m:ctrlPr>
              </m:sSupPr>
              <m:e>
                <m:r>
                  <w:rPr>
                    <w:rFonts w:ascii="Cambria Math" w:eastAsiaTheme="minorEastAsia" w:hAnsi="Cambria Math" w:cs="Courier New"/>
                  </w:rPr>
                  <m:t>T</m:t>
                </m:r>
              </m:e>
              <m:sup>
                <m:r>
                  <w:rPr>
                    <w:rFonts w:ascii="Cambria Math" w:eastAsiaTheme="minorEastAsia" w:hAnsi="Cambria Math" w:cs="Courier New"/>
                  </w:rPr>
                  <m:t>2</m:t>
                </m:r>
              </m:sup>
            </m:sSup>
          </m:den>
        </m:f>
      </m:oMath>
      <w:r w:rsidR="00EA3CE2">
        <w:rPr>
          <w:rFonts w:eastAsiaTheme="minorEastAsia" w:cs="Courier New"/>
          <w:bCs/>
        </w:rPr>
        <w:t xml:space="preserve"> are also calculated over the layers of interest.</w:t>
      </w:r>
    </w:p>
    <w:p w14:paraId="19C611FB" w14:textId="77777777" w:rsidR="003302DD" w:rsidRPr="003302DD" w:rsidRDefault="003302DD" w:rsidP="003302DD">
      <w:pPr>
        <w:rPr>
          <w:rFonts w:cs="Courier New"/>
          <w:bCs/>
        </w:rPr>
      </w:pPr>
    </w:p>
    <w:p w14:paraId="7671AB3C" w14:textId="0F123B71" w:rsidR="00197C57" w:rsidRDefault="00197C57" w:rsidP="00197C57">
      <w:pPr>
        <w:pStyle w:val="ListParagraph"/>
        <w:numPr>
          <w:ilvl w:val="0"/>
          <w:numId w:val="3"/>
        </w:numPr>
        <w:rPr>
          <w:rFonts w:cs="Courier New"/>
          <w:b/>
        </w:rPr>
      </w:pPr>
      <w:r>
        <w:rPr>
          <w:rFonts w:cs="Courier New"/>
          <w:b/>
        </w:rPr>
        <w:t xml:space="preserve">Saving regularised time series to </w:t>
      </w:r>
      <w:proofErr w:type="spellStart"/>
      <w:r>
        <w:rPr>
          <w:rFonts w:cs="Courier New"/>
          <w:b/>
        </w:rPr>
        <w:t>netCDF</w:t>
      </w:r>
      <w:proofErr w:type="spellEnd"/>
    </w:p>
    <w:p w14:paraId="744B7A0F" w14:textId="135F11D4" w:rsidR="002B2ED2" w:rsidRDefault="002B2ED2" w:rsidP="002B2ED2">
      <w:pPr>
        <w:rPr>
          <w:rFonts w:cs="Courier New"/>
          <w:bCs/>
        </w:rPr>
      </w:pPr>
      <w:r>
        <w:rPr>
          <w:rFonts w:cs="Courier New"/>
          <w:bCs/>
        </w:rPr>
        <w:t xml:space="preserve">To produce a standard format dataset to work from more easily, a buoy method </w:t>
      </w:r>
      <w:proofErr w:type="spellStart"/>
      <w:r w:rsidRPr="002B2ED2">
        <w:rPr>
          <w:rFonts w:ascii="Courier New" w:hAnsi="Courier New" w:cs="Courier New"/>
          <w:bCs/>
        </w:rPr>
        <w:t>save_rt_</w:t>
      </w:r>
      <w:proofErr w:type="gramStart"/>
      <w:r w:rsidRPr="002B2ED2">
        <w:rPr>
          <w:rFonts w:ascii="Courier New" w:hAnsi="Courier New" w:cs="Courier New"/>
          <w:bCs/>
        </w:rPr>
        <w:t>nc</w:t>
      </w:r>
      <w:proofErr w:type="spellEnd"/>
      <w:r w:rsidRPr="002B2ED2">
        <w:rPr>
          <w:rFonts w:ascii="Courier New" w:hAnsi="Courier New" w:cs="Courier New"/>
          <w:bCs/>
        </w:rPr>
        <w:t>(</w:t>
      </w:r>
      <w:proofErr w:type="gramEnd"/>
      <w:r w:rsidRPr="002B2ED2">
        <w:rPr>
          <w:rFonts w:ascii="Courier New" w:hAnsi="Courier New" w:cs="Courier New"/>
          <w:bCs/>
        </w:rPr>
        <w:t>)</w:t>
      </w:r>
      <w:r>
        <w:rPr>
          <w:rFonts w:cs="Courier New"/>
          <w:bCs/>
        </w:rPr>
        <w:t xml:space="preserve"> is provided to save a buoy structure, together with its temperature data, and all other available time series regularised to temperature measurement times, to </w:t>
      </w:r>
      <w:proofErr w:type="spellStart"/>
      <w:r>
        <w:rPr>
          <w:rFonts w:cs="Courier New"/>
          <w:bCs/>
        </w:rPr>
        <w:t>netCDF</w:t>
      </w:r>
      <w:proofErr w:type="spellEnd"/>
      <w:r>
        <w:rPr>
          <w:rFonts w:cs="Courier New"/>
          <w:bCs/>
        </w:rPr>
        <w:t xml:space="preserve"> format.</w:t>
      </w:r>
    </w:p>
    <w:p w14:paraId="413BB23B" w14:textId="61B451C4" w:rsidR="002B2ED2" w:rsidRDefault="002B2ED2" w:rsidP="002B2ED2">
      <w:pPr>
        <w:rPr>
          <w:rFonts w:cs="Courier New"/>
          <w:bCs/>
        </w:rPr>
      </w:pPr>
      <w:r>
        <w:rPr>
          <w:rFonts w:cs="Courier New"/>
          <w:bCs/>
        </w:rPr>
        <w:t xml:space="preserve">In full, </w:t>
      </w:r>
      <w:r w:rsidR="00C77C76">
        <w:rPr>
          <w:rFonts w:cs="Courier New"/>
          <w:bCs/>
        </w:rPr>
        <w:t>the method creates a new netCDF4 dataset with two co-ordinates, time and depth. Time and depth variables are created corresponding to these co-ordinates, with values equal to the buoy temperature measurement points. A temperature variable is created, and the buoy temperature data assigned. Finally, all buoy data series with names ending ‘_rt’, indicating regularisation to temperature measurement times, are also assigned to variables in the file object.</w:t>
      </w:r>
    </w:p>
    <w:p w14:paraId="409BD437" w14:textId="248C1E41" w:rsidR="002B2ED2" w:rsidRDefault="002B2ED2" w:rsidP="002B2ED2">
      <w:pPr>
        <w:rPr>
          <w:rFonts w:cs="Courier New"/>
          <w:bCs/>
        </w:rPr>
      </w:pPr>
    </w:p>
    <w:p w14:paraId="2E71688C" w14:textId="17F7017A" w:rsidR="00EA2DCD" w:rsidRDefault="00EA2DCD" w:rsidP="00EA2DCD">
      <w:pPr>
        <w:pStyle w:val="ListParagraph"/>
        <w:numPr>
          <w:ilvl w:val="0"/>
          <w:numId w:val="3"/>
        </w:numPr>
        <w:rPr>
          <w:rFonts w:cs="Courier New"/>
          <w:b/>
        </w:rPr>
      </w:pPr>
      <w:r>
        <w:rPr>
          <w:rFonts w:cs="Courier New"/>
          <w:b/>
        </w:rPr>
        <w:t>Calculating monthly mean fluxes from the processed data</w:t>
      </w:r>
    </w:p>
    <w:p w14:paraId="08AA02A7" w14:textId="4A404161" w:rsidR="002B2F4A" w:rsidRPr="002B2F4A" w:rsidRDefault="00EA2DCD" w:rsidP="00EA2DCD">
      <w:pPr>
        <w:rPr>
          <w:rFonts w:cs="Courier New"/>
          <w:bCs/>
        </w:rPr>
      </w:pPr>
      <w:r>
        <w:rPr>
          <w:rFonts w:cs="Courier New"/>
          <w:bCs/>
        </w:rPr>
        <w:t>Having described the first stage of the IMB calculation (production of processed, cleaned data at standardised time points), the second stage is now described (production of monthly mean vertical fluxes).</w:t>
      </w:r>
    </w:p>
    <w:p w14:paraId="491F248C" w14:textId="37C60DD3" w:rsidR="00F76B9A" w:rsidRDefault="00F76B9A" w:rsidP="00EA2DCD">
      <w:pPr>
        <w:rPr>
          <w:rFonts w:cs="Courier New"/>
          <w:bCs/>
        </w:rPr>
      </w:pPr>
      <w:r>
        <w:rPr>
          <w:rFonts w:cs="Courier New"/>
          <w:bCs/>
        </w:rPr>
        <w:t xml:space="preserve">The driving routine, all_variables_monthly.py, opens a new </w:t>
      </w:r>
      <w:proofErr w:type="spellStart"/>
      <w:r>
        <w:rPr>
          <w:rFonts w:cs="Courier New"/>
          <w:bCs/>
        </w:rPr>
        <w:t>netCDF</w:t>
      </w:r>
      <w:proofErr w:type="spellEnd"/>
      <w:r>
        <w:rPr>
          <w:rFonts w:cs="Courier New"/>
          <w:bCs/>
        </w:rPr>
        <w:t xml:space="preserve"> file for the output, with an empty record dimension and a salinity dimension (with associated salinity values set in parameters.py). For each desired output variable, a </w:t>
      </w:r>
      <w:proofErr w:type="spellStart"/>
      <w:r>
        <w:rPr>
          <w:rFonts w:cs="Courier New"/>
          <w:bCs/>
        </w:rPr>
        <w:t>netCDF</w:t>
      </w:r>
      <w:proofErr w:type="spellEnd"/>
      <w:r>
        <w:rPr>
          <w:rFonts w:cs="Courier New"/>
          <w:bCs/>
        </w:rPr>
        <w:t xml:space="preserve"> variable object is created, as well as an associated error </w:t>
      </w:r>
      <w:r>
        <w:rPr>
          <w:rFonts w:cs="Courier New"/>
          <w:bCs/>
        </w:rPr>
        <w:lastRenderedPageBreak/>
        <w:t xml:space="preserve">variable object, to store information about why data might not be returned for a </w:t>
      </w:r>
      <w:proofErr w:type="gramStart"/>
      <w:r>
        <w:rPr>
          <w:rFonts w:cs="Courier New"/>
          <w:bCs/>
        </w:rPr>
        <w:t>particular month</w:t>
      </w:r>
      <w:proofErr w:type="gramEnd"/>
      <w:r>
        <w:rPr>
          <w:rFonts w:cs="Courier New"/>
          <w:bCs/>
        </w:rPr>
        <w:t xml:space="preserve">, buoy and salinity. The routine then loops over all buoys. For each buoy, all valid months during which data is present, and the time points corresponding to these months are identified. </w:t>
      </w:r>
    </w:p>
    <w:p w14:paraId="7B2AECD8" w14:textId="358EC32C" w:rsidR="00F76B9A" w:rsidRDefault="00F76B9A" w:rsidP="00EA2DCD">
      <w:pPr>
        <w:rPr>
          <w:rFonts w:cs="Courier New"/>
          <w:bCs/>
        </w:rPr>
      </w:pPr>
      <w:r>
        <w:rPr>
          <w:rFonts w:cs="Courier New"/>
          <w:bCs/>
        </w:rPr>
        <w:t xml:space="preserve">Next, auxiliary variables not dependent on ice salinity are calculated (e.g. changes in elevation), using the function </w:t>
      </w:r>
      <w:proofErr w:type="spellStart"/>
      <w:r>
        <w:rPr>
          <w:rFonts w:cs="Courier New"/>
          <w:bCs/>
        </w:rPr>
        <w:t>imb_calc.aux_vars_non_</w:t>
      </w:r>
      <w:proofErr w:type="gramStart"/>
      <w:r>
        <w:rPr>
          <w:rFonts w:cs="Courier New"/>
          <w:bCs/>
        </w:rPr>
        <w:t>salin</w:t>
      </w:r>
      <w:proofErr w:type="spellEnd"/>
      <w:r w:rsidR="002B2F4A">
        <w:rPr>
          <w:rFonts w:cs="Courier New"/>
          <w:bCs/>
        </w:rPr>
        <w:t>(</w:t>
      </w:r>
      <w:proofErr w:type="gramEnd"/>
      <w:r w:rsidR="002B2F4A">
        <w:rPr>
          <w:rFonts w:cs="Courier New"/>
          <w:bCs/>
        </w:rPr>
        <w:t>). This</w:t>
      </w:r>
      <w:r>
        <w:rPr>
          <w:rFonts w:cs="Courier New"/>
          <w:bCs/>
        </w:rPr>
        <w:t xml:space="preserve"> makes use of many of the rate of change functions in difference_functions.py</w:t>
      </w:r>
      <w:r w:rsidR="002B2F4A">
        <w:rPr>
          <w:rFonts w:cs="Courier New"/>
          <w:bCs/>
        </w:rPr>
        <w:t>.</w:t>
      </w:r>
    </w:p>
    <w:p w14:paraId="3F24AA5F" w14:textId="5E74017B" w:rsidR="00F76B9A" w:rsidRDefault="00F76B9A" w:rsidP="00EA2DCD">
      <w:pPr>
        <w:rPr>
          <w:rFonts w:cs="Courier New"/>
          <w:bCs/>
        </w:rPr>
      </w:pPr>
      <w:r>
        <w:rPr>
          <w:rFonts w:cs="Courier New"/>
          <w:bCs/>
        </w:rPr>
        <w:t xml:space="preserve">A loop over salinity values then begins, and auxiliary variables dependent on salinity (e.g. conductivity, heat capacity) are calculated using </w:t>
      </w:r>
      <w:proofErr w:type="spellStart"/>
      <w:r>
        <w:rPr>
          <w:rFonts w:cs="Courier New"/>
          <w:bCs/>
        </w:rPr>
        <w:t>imb_calc.aux_vars_</w:t>
      </w:r>
      <w:proofErr w:type="gramStart"/>
      <w:r>
        <w:rPr>
          <w:rFonts w:cs="Courier New"/>
          <w:bCs/>
        </w:rPr>
        <w:t>salin</w:t>
      </w:r>
      <w:proofErr w:type="spellEnd"/>
      <w:r>
        <w:rPr>
          <w:rFonts w:cs="Courier New"/>
          <w:bCs/>
        </w:rPr>
        <w:t>(</w:t>
      </w:r>
      <w:proofErr w:type="gramEnd"/>
      <w:r>
        <w:rPr>
          <w:rFonts w:cs="Courier New"/>
          <w:bCs/>
        </w:rPr>
        <w:t xml:space="preserve">). For each desired output variable, the corresponding function in </w:t>
      </w:r>
      <w:proofErr w:type="spellStart"/>
      <w:r>
        <w:rPr>
          <w:rFonts w:cs="Courier New"/>
          <w:bCs/>
        </w:rPr>
        <w:t>imb_calc</w:t>
      </w:r>
      <w:proofErr w:type="spellEnd"/>
      <w:r>
        <w:rPr>
          <w:rFonts w:cs="Courier New"/>
          <w:bCs/>
        </w:rPr>
        <w:t xml:space="preserve"> is then called, and an estimate of the variable for that month and salinity returned. </w:t>
      </w:r>
      <w:r w:rsidR="002B2F4A">
        <w:rPr>
          <w:rFonts w:cs="Courier New"/>
          <w:bCs/>
        </w:rPr>
        <w:t xml:space="preserve">Both auxiliary functions, and </w:t>
      </w:r>
      <w:proofErr w:type="gramStart"/>
      <w:r w:rsidR="002B2F4A">
        <w:rPr>
          <w:rFonts w:cs="Courier New"/>
          <w:bCs/>
        </w:rPr>
        <w:t>all of</w:t>
      </w:r>
      <w:proofErr w:type="gramEnd"/>
      <w:r w:rsidR="002B2F4A">
        <w:rPr>
          <w:rFonts w:cs="Courier New"/>
          <w:bCs/>
        </w:rPr>
        <w:t xml:space="preserve"> the individual variable functions, make use of scientific constants defined in scientific_constants.py, and user-defined parameters in parameters.py (e.g. conductivity scheme, layers over which to define conductive flux and sensible heat uptake).</w:t>
      </w:r>
    </w:p>
    <w:p w14:paraId="7399E106" w14:textId="3CE14B1C" w:rsidR="00F76B9A" w:rsidRDefault="00F76B9A" w:rsidP="00EA2DCD">
      <w:pPr>
        <w:rPr>
          <w:rFonts w:cs="Courier New"/>
          <w:bCs/>
        </w:rPr>
      </w:pPr>
      <w:r>
        <w:rPr>
          <w:rFonts w:cs="Courier New"/>
          <w:bCs/>
        </w:rPr>
        <w:t>Error handling follows</w:t>
      </w:r>
      <w:r w:rsidR="002B2F4A">
        <w:rPr>
          <w:rFonts w:cs="Courier New"/>
          <w:bCs/>
        </w:rPr>
        <w:t xml:space="preserve">. This is controlled by </w:t>
      </w:r>
      <w:proofErr w:type="spellStart"/>
      <w:r w:rsidR="002B2F4A">
        <w:rPr>
          <w:rFonts w:cs="Courier New"/>
          <w:bCs/>
        </w:rPr>
        <w:t>imb_</w:t>
      </w:r>
      <w:proofErr w:type="gramStart"/>
      <w:r w:rsidR="002B2F4A">
        <w:rPr>
          <w:rFonts w:cs="Courier New"/>
          <w:bCs/>
        </w:rPr>
        <w:t>calc.handle</w:t>
      </w:r>
      <w:proofErr w:type="gramEnd"/>
      <w:r w:rsidR="002B2F4A">
        <w:rPr>
          <w:rFonts w:cs="Courier New"/>
          <w:bCs/>
        </w:rPr>
        <w:t>_errors</w:t>
      </w:r>
      <w:proofErr w:type="spellEnd"/>
      <w:r w:rsidR="002B2F4A">
        <w:rPr>
          <w:rFonts w:cs="Courier New"/>
          <w:bCs/>
        </w:rPr>
        <w:t>(), which looks for common sources of error such as</w:t>
      </w:r>
      <w:r>
        <w:rPr>
          <w:rFonts w:cs="Courier New"/>
          <w:bCs/>
        </w:rPr>
        <w:t xml:space="preserve">: </w:t>
      </w:r>
    </w:p>
    <w:p w14:paraId="01F00BF4" w14:textId="318BB291" w:rsidR="00F76B9A" w:rsidRDefault="00F76B9A" w:rsidP="00F76B9A">
      <w:pPr>
        <w:pStyle w:val="ListParagraph"/>
        <w:numPr>
          <w:ilvl w:val="0"/>
          <w:numId w:val="9"/>
        </w:numPr>
        <w:rPr>
          <w:rFonts w:cs="Courier New"/>
          <w:bCs/>
        </w:rPr>
      </w:pPr>
      <w:r w:rsidRPr="00F76B9A">
        <w:rPr>
          <w:rFonts w:cs="Courier New"/>
          <w:bCs/>
        </w:rPr>
        <w:t xml:space="preserve">not enough data </w:t>
      </w:r>
      <w:r w:rsidR="002B2F4A">
        <w:rPr>
          <w:rFonts w:cs="Courier New"/>
          <w:bCs/>
        </w:rPr>
        <w:t xml:space="preserve">being </w:t>
      </w:r>
      <w:r w:rsidRPr="00F76B9A">
        <w:rPr>
          <w:rFonts w:cs="Courier New"/>
          <w:bCs/>
        </w:rPr>
        <w:t>present in a key variable for the month in question</w:t>
      </w:r>
    </w:p>
    <w:p w14:paraId="443AE660" w14:textId="440DC3C9" w:rsidR="00F76B9A" w:rsidRDefault="00F76B9A" w:rsidP="00F76B9A">
      <w:pPr>
        <w:pStyle w:val="ListParagraph"/>
        <w:numPr>
          <w:ilvl w:val="0"/>
          <w:numId w:val="9"/>
        </w:numPr>
        <w:rPr>
          <w:rFonts w:cs="Courier New"/>
          <w:bCs/>
        </w:rPr>
      </w:pPr>
      <w:r w:rsidRPr="00F76B9A">
        <w:rPr>
          <w:rFonts w:cs="Courier New"/>
          <w:bCs/>
        </w:rPr>
        <w:t xml:space="preserve">the ice not </w:t>
      </w:r>
      <w:r w:rsidR="002B2F4A">
        <w:rPr>
          <w:rFonts w:cs="Courier New"/>
          <w:bCs/>
        </w:rPr>
        <w:t xml:space="preserve">being </w:t>
      </w:r>
      <w:r w:rsidRPr="00F76B9A">
        <w:rPr>
          <w:rFonts w:cs="Courier New"/>
          <w:bCs/>
        </w:rPr>
        <w:t xml:space="preserve">of </w:t>
      </w:r>
      <w:proofErr w:type="gramStart"/>
      <w:r w:rsidRPr="00F76B9A">
        <w:rPr>
          <w:rFonts w:cs="Courier New"/>
          <w:bCs/>
        </w:rPr>
        <w:t>sufficient</w:t>
      </w:r>
      <w:proofErr w:type="gramEnd"/>
      <w:r w:rsidRPr="00F76B9A">
        <w:rPr>
          <w:rFonts w:cs="Courier New"/>
          <w:bCs/>
        </w:rPr>
        <w:t xml:space="preserve"> thickness for a basal conduction calculated 40-70cm above the ice base to be meaningful</w:t>
      </w:r>
    </w:p>
    <w:p w14:paraId="56783EFC" w14:textId="412C74AC" w:rsidR="00F76B9A" w:rsidRPr="00F76B9A" w:rsidRDefault="00F76B9A" w:rsidP="00F76B9A">
      <w:pPr>
        <w:pStyle w:val="ListParagraph"/>
        <w:numPr>
          <w:ilvl w:val="0"/>
          <w:numId w:val="9"/>
        </w:numPr>
        <w:rPr>
          <w:rFonts w:cs="Courier New"/>
          <w:bCs/>
        </w:rPr>
      </w:pPr>
      <w:r w:rsidRPr="00F76B9A">
        <w:rPr>
          <w:rFonts w:cs="Courier New"/>
          <w:bCs/>
        </w:rPr>
        <w:t xml:space="preserve">the ice temperature </w:t>
      </w:r>
      <w:r w:rsidR="002B2F4A">
        <w:rPr>
          <w:rFonts w:cs="Courier New"/>
          <w:bCs/>
        </w:rPr>
        <w:t>being</w:t>
      </w:r>
      <w:r w:rsidRPr="00F76B9A">
        <w:rPr>
          <w:rFonts w:cs="Courier New"/>
          <w:bCs/>
        </w:rPr>
        <w:t xml:space="preserve"> too high for a given salinity to be physically possible</w:t>
      </w:r>
    </w:p>
    <w:p w14:paraId="429C333C" w14:textId="29885DFB" w:rsidR="00F76B9A" w:rsidRDefault="00F76B9A" w:rsidP="00F76B9A">
      <w:pPr>
        <w:rPr>
          <w:rFonts w:cs="Courier New"/>
          <w:bCs/>
        </w:rPr>
      </w:pPr>
      <w:r w:rsidRPr="00F76B9A">
        <w:rPr>
          <w:rFonts w:cs="Courier New"/>
          <w:bCs/>
        </w:rPr>
        <w:t>For each variable, the associated buoy error variable is assigned an error code according to which error is detected (or 0 if no error is detected).</w:t>
      </w:r>
    </w:p>
    <w:p w14:paraId="6F8A3B26" w14:textId="1DBDB1EA" w:rsidR="00F76B9A" w:rsidRPr="00F76B9A" w:rsidRDefault="00F76B9A" w:rsidP="00F76B9A">
      <w:pPr>
        <w:rPr>
          <w:rFonts w:cs="Courier New"/>
          <w:bCs/>
        </w:rPr>
      </w:pPr>
      <w:r>
        <w:rPr>
          <w:rFonts w:cs="Courier New"/>
          <w:bCs/>
        </w:rPr>
        <w:t xml:space="preserve">Finally, if the error code for the error variable is 0 following the error handling, the </w:t>
      </w:r>
      <w:r w:rsidR="002B2F4A">
        <w:rPr>
          <w:rFonts w:cs="Courier New"/>
          <w:bCs/>
        </w:rPr>
        <w:t xml:space="preserve">variable estimate is read into the main </w:t>
      </w:r>
      <w:proofErr w:type="spellStart"/>
      <w:r w:rsidR="002B2F4A">
        <w:rPr>
          <w:rFonts w:cs="Courier New"/>
          <w:bCs/>
        </w:rPr>
        <w:t>netCDF</w:t>
      </w:r>
      <w:proofErr w:type="spellEnd"/>
      <w:r w:rsidR="002B2F4A">
        <w:rPr>
          <w:rFonts w:cs="Courier New"/>
          <w:bCs/>
        </w:rPr>
        <w:t xml:space="preserve"> variable object for the record and salinity value in question.</w:t>
      </w:r>
    </w:p>
    <w:p w14:paraId="1A2BFCC0" w14:textId="77777777" w:rsidR="00EA2DCD" w:rsidRPr="002B2ED2" w:rsidRDefault="00EA2DCD" w:rsidP="002B2ED2">
      <w:pPr>
        <w:rPr>
          <w:rFonts w:cs="Courier New"/>
          <w:bCs/>
        </w:rPr>
      </w:pPr>
    </w:p>
    <w:p w14:paraId="6238D4E8" w14:textId="435ACADA" w:rsidR="00197C57" w:rsidRDefault="00197C57">
      <w:bookmarkStart w:id="6" w:name="_GoBack"/>
      <w:bookmarkEnd w:id="6"/>
    </w:p>
    <w:sectPr w:rsidR="0019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2606"/>
    <w:multiLevelType w:val="hybridMultilevel"/>
    <w:tmpl w:val="E12A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C3A8E"/>
    <w:multiLevelType w:val="hybridMultilevel"/>
    <w:tmpl w:val="1F92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75E59"/>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622E15"/>
    <w:multiLevelType w:val="hybridMultilevel"/>
    <w:tmpl w:val="159C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164697"/>
    <w:multiLevelType w:val="hybridMultilevel"/>
    <w:tmpl w:val="AAC0FA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66B7361A"/>
    <w:multiLevelType w:val="hybridMultilevel"/>
    <w:tmpl w:val="97CC0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593943"/>
    <w:multiLevelType w:val="hybridMultilevel"/>
    <w:tmpl w:val="0352D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F86564"/>
    <w:multiLevelType w:val="hybridMultilevel"/>
    <w:tmpl w:val="FF4C9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53398F"/>
    <w:multiLevelType w:val="hybridMultilevel"/>
    <w:tmpl w:val="BDAC0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1"/>
  </w:num>
  <w:num w:numId="6">
    <w:abstractNumId w:val="4"/>
  </w:num>
  <w:num w:numId="7">
    <w:abstractNumId w:val="0"/>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t, Alex">
    <w15:presenceInfo w15:providerId="AD" w15:userId="S::alex.west@metoffice.gov.uk::fe840f84-120d-46f3-8cb7-188380a28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57"/>
    <w:rsid w:val="00047BED"/>
    <w:rsid w:val="00197C57"/>
    <w:rsid w:val="002B2ED2"/>
    <w:rsid w:val="002B2F4A"/>
    <w:rsid w:val="00324D54"/>
    <w:rsid w:val="003302DD"/>
    <w:rsid w:val="004C70C6"/>
    <w:rsid w:val="005A6FFB"/>
    <w:rsid w:val="00C77C76"/>
    <w:rsid w:val="00EA2DCD"/>
    <w:rsid w:val="00EA3CE2"/>
    <w:rsid w:val="00F76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9DB8"/>
  <w15:chartTrackingRefBased/>
  <w15:docId w15:val="{C1D8C78B-AB51-4FDA-8B83-B97B17C6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7C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C57"/>
    <w:pPr>
      <w:ind w:left="720"/>
      <w:contextualSpacing/>
    </w:pPr>
  </w:style>
  <w:style w:type="character" w:styleId="PlaceholderText">
    <w:name w:val="Placeholder Text"/>
    <w:basedOn w:val="DefaultParagraphFont"/>
    <w:uiPriority w:val="99"/>
    <w:semiHidden/>
    <w:rsid w:val="003302DD"/>
    <w:rPr>
      <w:color w:val="808080"/>
    </w:rPr>
  </w:style>
  <w:style w:type="paragraph" w:styleId="BalloonText">
    <w:name w:val="Balloon Text"/>
    <w:basedOn w:val="Normal"/>
    <w:link w:val="BalloonTextChar"/>
    <w:uiPriority w:val="99"/>
    <w:semiHidden/>
    <w:unhideWhenUsed/>
    <w:rsid w:val="00324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3265</Words>
  <Characters>18616</Characters>
  <Application>Microsoft Office Word</Application>
  <DocSecurity>4</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Alex</dc:creator>
  <cp:keywords/>
  <dc:description/>
  <cp:lastModifiedBy>West, Alex</cp:lastModifiedBy>
  <cp:revision>2</cp:revision>
  <dcterms:created xsi:type="dcterms:W3CDTF">2020-04-27T18:35:00Z</dcterms:created>
  <dcterms:modified xsi:type="dcterms:W3CDTF">2020-04-27T18:35:00Z</dcterms:modified>
</cp:coreProperties>
</file>